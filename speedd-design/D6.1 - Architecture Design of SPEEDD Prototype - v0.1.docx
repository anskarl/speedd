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A2" w:rsidRPr="0029621B" w:rsidRDefault="009E2FCA" w:rsidP="004350A2">
      <w:pPr>
        <w:pStyle w:val="Figure"/>
      </w:pPr>
      <w:r>
        <w:rPr>
          <w:noProof/>
          <w:lang w:val="en-US" w:bidi="he-IL"/>
        </w:rPr>
        <w:drawing>
          <wp:inline distT="0" distB="0" distL="0" distR="0">
            <wp:extent cx="3025775" cy="887324"/>
            <wp:effectExtent l="0" t="0" r="317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88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A2" w:rsidRPr="00BA1413" w:rsidRDefault="00FC63DC" w:rsidP="00FC63DC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SPEEDD</w:t>
      </w:r>
      <w:r w:rsidR="004350A2">
        <w:rPr>
          <w:rFonts w:ascii="Times New Roman" w:hAnsi="Times New Roman"/>
          <w:sz w:val="44"/>
          <w:szCs w:val="44"/>
        </w:rPr>
        <w:t xml:space="preserve"> – </w:t>
      </w:r>
      <w:r>
        <w:rPr>
          <w:rFonts w:ascii="Times New Roman" w:hAnsi="Times New Roman"/>
          <w:b/>
          <w:sz w:val="44"/>
          <w:szCs w:val="44"/>
        </w:rPr>
        <w:t>Scalable Proactive Event-Driven Decision-making</w:t>
      </w:r>
    </w:p>
    <w:p w:rsidR="004350A2" w:rsidRDefault="00FC63DC" w:rsidP="004350A2">
      <w:pPr>
        <w:pStyle w:val="Figure"/>
        <w:rPr>
          <w:noProof/>
          <w:lang w:eastAsia="en-GB"/>
        </w:rPr>
      </w:pPr>
      <w:r>
        <w:rPr>
          <w:noProof/>
          <w:lang w:val="en-US" w:bidi="he-IL"/>
        </w:rPr>
        <w:drawing>
          <wp:inline distT="0" distB="0" distL="0" distR="0">
            <wp:extent cx="1019175" cy="819150"/>
            <wp:effectExtent l="0" t="0" r="9525" b="0"/>
            <wp:docPr id="4" name="Picture 4" descr="FP7-gen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P7-gen-RG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05" w:type="dxa"/>
        <w:jc w:val="right"/>
        <w:tblLook w:val="04A0" w:firstRow="1" w:lastRow="0" w:firstColumn="1" w:lastColumn="0" w:noHBand="0" w:noVBand="1"/>
      </w:tblPr>
      <w:tblGrid>
        <w:gridCol w:w="8505"/>
      </w:tblGrid>
      <w:tr w:rsidR="004350A2" w:rsidRPr="00AC7654">
        <w:trPr>
          <w:jc w:val="right"/>
        </w:trPr>
        <w:tc>
          <w:tcPr>
            <w:tcW w:w="5000" w:type="pct"/>
          </w:tcPr>
          <w:p w:rsidR="004350A2" w:rsidRPr="00044D39" w:rsidRDefault="004350A2" w:rsidP="00FC63DC">
            <w:pPr>
              <w:tabs>
                <w:tab w:val="left" w:pos="-720"/>
                <w:tab w:val="left" w:pos="-284"/>
              </w:tabs>
              <w:spacing w:after="12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en-GB"/>
              </w:rPr>
            </w:pPr>
            <w:r w:rsidRPr="00044D39">
              <w:rPr>
                <w:rFonts w:ascii="Times New Roman" w:eastAsia="Times New Roman" w:hAnsi="Times New Roman"/>
                <w:sz w:val="36"/>
                <w:szCs w:val="36"/>
                <w:lang w:eastAsia="en-GB"/>
              </w:rPr>
              <w:t>D</w:t>
            </w:r>
            <w:r w:rsidR="00697727">
              <w:rPr>
                <w:rFonts w:ascii="Times New Roman" w:eastAsia="Times New Roman" w:hAnsi="Times New Roman"/>
                <w:sz w:val="36"/>
                <w:szCs w:val="36"/>
                <w:lang w:eastAsia="en-GB"/>
              </w:rPr>
              <w:t>6</w:t>
            </w:r>
            <w:r w:rsidRPr="00044D39">
              <w:rPr>
                <w:rFonts w:ascii="Times New Roman" w:eastAsia="Times New Roman" w:hAnsi="Times New Roman"/>
                <w:sz w:val="36"/>
                <w:szCs w:val="36"/>
                <w:lang w:eastAsia="en-GB"/>
              </w:rPr>
              <w:t>.</w:t>
            </w:r>
            <w:r w:rsidR="00FC63DC">
              <w:rPr>
                <w:rFonts w:ascii="Times New Roman" w:eastAsia="Times New Roman" w:hAnsi="Times New Roman"/>
                <w:sz w:val="36"/>
                <w:szCs w:val="36"/>
                <w:lang w:eastAsia="en-GB"/>
              </w:rPr>
              <w:t>1</w:t>
            </w:r>
          </w:p>
        </w:tc>
      </w:tr>
      <w:tr w:rsidR="004350A2" w:rsidRPr="00AC7654">
        <w:trPr>
          <w:jc w:val="right"/>
        </w:trPr>
        <w:tc>
          <w:tcPr>
            <w:tcW w:w="5000" w:type="pct"/>
          </w:tcPr>
          <w:p w:rsidR="004350A2" w:rsidRPr="00044D39" w:rsidRDefault="00FC63DC" w:rsidP="004350A2">
            <w:pPr>
              <w:tabs>
                <w:tab w:val="left" w:pos="-720"/>
                <w:tab w:val="left" w:pos="-284"/>
              </w:tabs>
              <w:spacing w:after="120" w:line="240" w:lineRule="auto"/>
              <w:jc w:val="center"/>
              <w:rPr>
                <w:rFonts w:ascii="Times New Roman" w:eastAsia="Times New Roman" w:hAnsi="Times New Roman"/>
                <w:sz w:val="36"/>
                <w:szCs w:val="36"/>
                <w:lang w:eastAsia="en-GB"/>
              </w:rPr>
            </w:pPr>
            <w:r>
              <w:rPr>
                <w:rFonts w:ascii="Times New Roman" w:eastAsia="Times New Roman" w:hAnsi="Times New Roman"/>
                <w:sz w:val="36"/>
                <w:szCs w:val="36"/>
                <w:lang w:eastAsia="en-GB"/>
              </w:rPr>
              <w:t>Architecture Design</w:t>
            </w:r>
          </w:p>
        </w:tc>
      </w:tr>
    </w:tbl>
    <w:p w:rsidR="004350A2" w:rsidRPr="0063432F" w:rsidRDefault="004350A2" w:rsidP="004350A2">
      <w:pPr>
        <w:pStyle w:val="BodyText"/>
      </w:pPr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2749"/>
        <w:gridCol w:w="766"/>
        <w:gridCol w:w="2582"/>
        <w:gridCol w:w="2408"/>
      </w:tblGrid>
      <w:tr w:rsidR="004350A2" w:rsidRPr="0063432F">
        <w:trPr>
          <w:jc w:val="right"/>
        </w:trPr>
        <w:tc>
          <w:tcPr>
            <w:tcW w:w="2749" w:type="dxa"/>
          </w:tcPr>
          <w:p w:rsidR="004350A2" w:rsidRPr="00482506" w:rsidRDefault="004350A2" w:rsidP="004350A2">
            <w:pPr>
              <w:pStyle w:val="TableText"/>
            </w:pPr>
            <w:r w:rsidRPr="00482506">
              <w:t>Project</w:t>
            </w:r>
            <w:r>
              <w:t xml:space="preserve"> Acronym</w:t>
            </w:r>
          </w:p>
        </w:tc>
        <w:tc>
          <w:tcPr>
            <w:tcW w:w="5756" w:type="dxa"/>
            <w:gridSpan w:val="3"/>
          </w:tcPr>
          <w:p w:rsidR="004350A2" w:rsidRPr="00942628" w:rsidRDefault="00FC63DC" w:rsidP="004350A2">
            <w:pPr>
              <w:pStyle w:val="TableText"/>
            </w:pPr>
            <w:r>
              <w:t>SPEEDD</w:t>
            </w:r>
          </w:p>
        </w:tc>
      </w:tr>
      <w:tr w:rsidR="004350A2" w:rsidRPr="0063432F">
        <w:trPr>
          <w:jc w:val="right"/>
        </w:trPr>
        <w:tc>
          <w:tcPr>
            <w:tcW w:w="2749" w:type="dxa"/>
          </w:tcPr>
          <w:p w:rsidR="004350A2" w:rsidRPr="00482506" w:rsidRDefault="004350A2" w:rsidP="004350A2">
            <w:pPr>
              <w:pStyle w:val="TableText"/>
            </w:pPr>
            <w:r>
              <w:t>Project Title</w:t>
            </w:r>
          </w:p>
        </w:tc>
        <w:tc>
          <w:tcPr>
            <w:tcW w:w="5756" w:type="dxa"/>
            <w:gridSpan w:val="3"/>
          </w:tcPr>
          <w:p w:rsidR="004350A2" w:rsidRPr="00942628" w:rsidRDefault="00FC63DC" w:rsidP="004350A2">
            <w:pPr>
              <w:pStyle w:val="TableText"/>
            </w:pPr>
            <w:r>
              <w:t>Scalable Proactive Event-Driven Decision-making</w:t>
            </w:r>
          </w:p>
        </w:tc>
      </w:tr>
      <w:tr w:rsidR="004350A2" w:rsidRPr="0063432F">
        <w:trPr>
          <w:jc w:val="right"/>
        </w:trPr>
        <w:tc>
          <w:tcPr>
            <w:tcW w:w="2749" w:type="dxa"/>
          </w:tcPr>
          <w:p w:rsidR="004350A2" w:rsidRPr="00482506" w:rsidRDefault="004350A2" w:rsidP="004350A2">
            <w:pPr>
              <w:pStyle w:val="TableText"/>
            </w:pPr>
            <w:r w:rsidRPr="00482506">
              <w:t>Project Number</w:t>
            </w:r>
          </w:p>
        </w:tc>
        <w:tc>
          <w:tcPr>
            <w:tcW w:w="5756" w:type="dxa"/>
            <w:gridSpan w:val="3"/>
          </w:tcPr>
          <w:p w:rsidR="004350A2" w:rsidRPr="00942628" w:rsidRDefault="00191D96" w:rsidP="00191D96">
            <w:pPr>
              <w:pStyle w:val="TableText"/>
            </w:pPr>
            <w:r w:rsidRPr="00191D96">
              <w:rPr>
                <w:lang w:val="en-US"/>
              </w:rPr>
              <w:t>619435</w:t>
            </w:r>
          </w:p>
        </w:tc>
      </w:tr>
      <w:tr w:rsidR="004350A2" w:rsidRPr="0063432F">
        <w:trPr>
          <w:jc w:val="right"/>
        </w:trPr>
        <w:tc>
          <w:tcPr>
            <w:tcW w:w="2749" w:type="dxa"/>
          </w:tcPr>
          <w:p w:rsidR="004350A2" w:rsidRPr="00482506" w:rsidRDefault="004350A2" w:rsidP="004350A2">
            <w:pPr>
              <w:pStyle w:val="TableText"/>
            </w:pPr>
            <w:r w:rsidRPr="00482506">
              <w:t>Workpackage</w:t>
            </w:r>
          </w:p>
        </w:tc>
        <w:tc>
          <w:tcPr>
            <w:tcW w:w="766" w:type="dxa"/>
          </w:tcPr>
          <w:p w:rsidR="004350A2" w:rsidRPr="00942628" w:rsidRDefault="004350A2" w:rsidP="004350A2">
            <w:pPr>
              <w:pStyle w:val="TableText"/>
            </w:pPr>
            <w:r w:rsidRPr="00942628">
              <w:t>#</w:t>
            </w:r>
            <w:r>
              <w:t>WP</w:t>
            </w:r>
            <w:r w:rsidR="00697727">
              <w:t>6</w:t>
            </w:r>
          </w:p>
        </w:tc>
        <w:tc>
          <w:tcPr>
            <w:tcW w:w="4990" w:type="dxa"/>
            <w:gridSpan w:val="2"/>
          </w:tcPr>
          <w:p w:rsidR="004350A2" w:rsidRPr="00942628" w:rsidRDefault="00A566BD" w:rsidP="00A566BD">
            <w:pPr>
              <w:pStyle w:val="TableText"/>
            </w:pPr>
            <w:r w:rsidRPr="00A566BD">
              <w:rPr>
                <w:lang w:val="en-US"/>
              </w:rPr>
              <w:t>Scalability and System Integration</w:t>
            </w:r>
          </w:p>
        </w:tc>
      </w:tr>
      <w:tr w:rsidR="004350A2" w:rsidRPr="0063432F">
        <w:trPr>
          <w:jc w:val="right"/>
        </w:trPr>
        <w:tc>
          <w:tcPr>
            <w:tcW w:w="2749" w:type="dxa"/>
          </w:tcPr>
          <w:p w:rsidR="004350A2" w:rsidRPr="00482506" w:rsidRDefault="004350A2" w:rsidP="004350A2">
            <w:pPr>
              <w:pStyle w:val="TableText"/>
            </w:pPr>
            <w:r w:rsidRPr="00482506">
              <w:t xml:space="preserve">Lead </w:t>
            </w:r>
            <w:r>
              <w:t>Beneficiary</w:t>
            </w:r>
          </w:p>
        </w:tc>
        <w:tc>
          <w:tcPr>
            <w:tcW w:w="5756" w:type="dxa"/>
            <w:gridSpan w:val="3"/>
          </w:tcPr>
          <w:p w:rsidR="004350A2" w:rsidRPr="00942628" w:rsidRDefault="004350A2" w:rsidP="004350A2">
            <w:pPr>
              <w:pStyle w:val="TableText"/>
            </w:pPr>
            <w:commentRangeStart w:id="0"/>
            <w:r>
              <w:t>IBM</w:t>
            </w:r>
            <w:commentRangeEnd w:id="0"/>
            <w:r w:rsidR="001C7134">
              <w:rPr>
                <w:rStyle w:val="CommentReference"/>
                <w:rFonts w:ascii="Calibri" w:eastAsia="Calibri" w:hAnsi="Calibri"/>
                <w:lang w:eastAsia="en-US"/>
              </w:rPr>
              <w:commentReference w:id="0"/>
            </w:r>
          </w:p>
        </w:tc>
      </w:tr>
      <w:tr w:rsidR="004350A2" w:rsidRPr="0063432F">
        <w:trPr>
          <w:jc w:val="right"/>
        </w:trPr>
        <w:tc>
          <w:tcPr>
            <w:tcW w:w="2749" w:type="dxa"/>
          </w:tcPr>
          <w:p w:rsidR="004350A2" w:rsidRPr="00482506" w:rsidRDefault="004350A2" w:rsidP="004350A2">
            <w:pPr>
              <w:pStyle w:val="TableText"/>
            </w:pPr>
            <w:r w:rsidRPr="00482506">
              <w:t>Editor</w:t>
            </w:r>
          </w:p>
        </w:tc>
        <w:tc>
          <w:tcPr>
            <w:tcW w:w="3348" w:type="dxa"/>
            <w:gridSpan w:val="2"/>
          </w:tcPr>
          <w:p w:rsidR="004350A2" w:rsidRPr="00942628" w:rsidRDefault="00706E68" w:rsidP="00706E68">
            <w:pPr>
              <w:pStyle w:val="TableText"/>
            </w:pPr>
            <w:r>
              <w:t>Alexander Kofman</w:t>
            </w:r>
          </w:p>
        </w:tc>
        <w:tc>
          <w:tcPr>
            <w:tcW w:w="2408" w:type="dxa"/>
          </w:tcPr>
          <w:p w:rsidR="004350A2" w:rsidRPr="00942628" w:rsidRDefault="004350A2" w:rsidP="004350A2">
            <w:pPr>
              <w:pStyle w:val="TableText"/>
            </w:pPr>
            <w:r>
              <w:t>IBM</w:t>
            </w:r>
          </w:p>
        </w:tc>
      </w:tr>
      <w:tr w:rsidR="002F70B7" w:rsidRPr="0063432F">
        <w:trPr>
          <w:jc w:val="right"/>
        </w:trPr>
        <w:tc>
          <w:tcPr>
            <w:tcW w:w="2749" w:type="dxa"/>
          </w:tcPr>
          <w:p w:rsidR="002F70B7" w:rsidRPr="00482506" w:rsidRDefault="002F70B7" w:rsidP="004350A2">
            <w:pPr>
              <w:pStyle w:val="TableText"/>
            </w:pPr>
            <w:r w:rsidRPr="00482506">
              <w:t>Contributors</w:t>
            </w:r>
          </w:p>
        </w:tc>
        <w:tc>
          <w:tcPr>
            <w:tcW w:w="3348" w:type="dxa"/>
            <w:gridSpan w:val="2"/>
          </w:tcPr>
          <w:p w:rsidR="002F70B7" w:rsidRPr="00C31792" w:rsidRDefault="00706E68" w:rsidP="008E3F0E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Inna Skarbovsky</w:t>
            </w:r>
          </w:p>
        </w:tc>
        <w:tc>
          <w:tcPr>
            <w:tcW w:w="2408" w:type="dxa"/>
          </w:tcPr>
          <w:p w:rsidR="002F70B7" w:rsidRPr="00942628" w:rsidRDefault="002F70B7" w:rsidP="008E3F0E">
            <w:pPr>
              <w:pStyle w:val="TableText"/>
            </w:pPr>
            <w:r>
              <w:t>IBM</w:t>
            </w:r>
          </w:p>
        </w:tc>
      </w:tr>
      <w:tr w:rsidR="002F70B7" w:rsidRPr="0063432F">
        <w:trPr>
          <w:jc w:val="right"/>
        </w:trPr>
        <w:tc>
          <w:tcPr>
            <w:tcW w:w="2749" w:type="dxa"/>
          </w:tcPr>
          <w:p w:rsidR="002F70B7" w:rsidRPr="00482506" w:rsidRDefault="002F70B7" w:rsidP="004350A2">
            <w:pPr>
              <w:pStyle w:val="TableText"/>
            </w:pPr>
          </w:p>
        </w:tc>
        <w:tc>
          <w:tcPr>
            <w:tcW w:w="3348" w:type="dxa"/>
            <w:gridSpan w:val="2"/>
          </w:tcPr>
          <w:p w:rsidR="002F70B7" w:rsidRPr="005D2B2E" w:rsidRDefault="00706E68" w:rsidP="004350A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Fabiana Fournier</w:t>
            </w:r>
          </w:p>
        </w:tc>
        <w:tc>
          <w:tcPr>
            <w:tcW w:w="2408" w:type="dxa"/>
          </w:tcPr>
          <w:p w:rsidR="002F70B7" w:rsidRDefault="002F70B7" w:rsidP="004350A2">
            <w:pPr>
              <w:pStyle w:val="TableText"/>
            </w:pPr>
            <w:r>
              <w:t>IBM</w:t>
            </w:r>
          </w:p>
        </w:tc>
      </w:tr>
      <w:tr w:rsidR="00706E68" w:rsidRPr="0063432F">
        <w:trPr>
          <w:jc w:val="right"/>
        </w:trPr>
        <w:tc>
          <w:tcPr>
            <w:tcW w:w="2749" w:type="dxa"/>
          </w:tcPr>
          <w:p w:rsidR="00706E68" w:rsidRPr="00482506" w:rsidRDefault="00706E68" w:rsidP="004350A2">
            <w:pPr>
              <w:pStyle w:val="TableText"/>
            </w:pPr>
          </w:p>
        </w:tc>
        <w:tc>
          <w:tcPr>
            <w:tcW w:w="3348" w:type="dxa"/>
            <w:gridSpan w:val="2"/>
          </w:tcPr>
          <w:p w:rsidR="00706E68" w:rsidRDefault="00706E68" w:rsidP="004350A2">
            <w:pPr>
              <w:pStyle w:val="TableText"/>
              <w:rPr>
                <w:lang w:val="en-US"/>
              </w:rPr>
            </w:pPr>
            <w:commentRangeStart w:id="1"/>
            <w:r>
              <w:rPr>
                <w:lang w:val="en-US"/>
              </w:rPr>
              <w:t>TBD</w:t>
            </w:r>
            <w:commentRangeEnd w:id="1"/>
            <w:r w:rsidR="00AA7612">
              <w:rPr>
                <w:rStyle w:val="CommentReference"/>
                <w:rFonts w:ascii="Calibri" w:eastAsia="Calibri" w:hAnsi="Calibri"/>
                <w:lang w:eastAsia="en-US"/>
              </w:rPr>
              <w:commentReference w:id="1"/>
            </w:r>
          </w:p>
        </w:tc>
        <w:tc>
          <w:tcPr>
            <w:tcW w:w="2408" w:type="dxa"/>
          </w:tcPr>
          <w:p w:rsidR="00706E68" w:rsidRDefault="00706E68" w:rsidP="004350A2">
            <w:pPr>
              <w:pStyle w:val="TableText"/>
            </w:pPr>
            <w:r>
              <w:t>TBD</w:t>
            </w:r>
          </w:p>
        </w:tc>
      </w:tr>
      <w:tr w:rsidR="002F70B7" w:rsidRPr="0063432F">
        <w:trPr>
          <w:jc w:val="right"/>
        </w:trPr>
        <w:tc>
          <w:tcPr>
            <w:tcW w:w="2749" w:type="dxa"/>
          </w:tcPr>
          <w:p w:rsidR="002F70B7" w:rsidRPr="00482506" w:rsidRDefault="002F70B7" w:rsidP="004350A2">
            <w:pPr>
              <w:pStyle w:val="TableText"/>
            </w:pPr>
            <w:r w:rsidRPr="00482506">
              <w:t>Reviewer</w:t>
            </w:r>
            <w:r>
              <w:t>s</w:t>
            </w:r>
          </w:p>
        </w:tc>
        <w:tc>
          <w:tcPr>
            <w:tcW w:w="3348" w:type="dxa"/>
            <w:gridSpan w:val="2"/>
          </w:tcPr>
          <w:p w:rsidR="002F70B7" w:rsidRPr="00DF74BF" w:rsidRDefault="006B3DD9" w:rsidP="004350A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Alexander Artikis</w:t>
            </w:r>
          </w:p>
        </w:tc>
        <w:tc>
          <w:tcPr>
            <w:tcW w:w="2408" w:type="dxa"/>
          </w:tcPr>
          <w:p w:rsidR="002F70B7" w:rsidRDefault="006B3DD9" w:rsidP="004350A2">
            <w:pPr>
              <w:pStyle w:val="TableText"/>
            </w:pPr>
            <w:r>
              <w:t>NCSR</w:t>
            </w:r>
          </w:p>
        </w:tc>
      </w:tr>
      <w:tr w:rsidR="00100854" w:rsidRPr="0063432F">
        <w:trPr>
          <w:jc w:val="right"/>
        </w:trPr>
        <w:tc>
          <w:tcPr>
            <w:tcW w:w="2749" w:type="dxa"/>
          </w:tcPr>
          <w:p w:rsidR="00100854" w:rsidRPr="00482506" w:rsidRDefault="00100854" w:rsidP="004350A2">
            <w:pPr>
              <w:pStyle w:val="TableText"/>
            </w:pPr>
          </w:p>
        </w:tc>
        <w:tc>
          <w:tcPr>
            <w:tcW w:w="3348" w:type="dxa"/>
            <w:gridSpan w:val="2"/>
          </w:tcPr>
          <w:p w:rsidR="00100854" w:rsidRPr="00DF6252" w:rsidRDefault="006B3DD9" w:rsidP="004350A2">
            <w:pPr>
              <w:pStyle w:val="TableText"/>
              <w:rPr>
                <w:lang w:val="en-US" w:bidi="he-IL"/>
              </w:rPr>
            </w:pPr>
            <w:commentRangeStart w:id="2"/>
            <w:r>
              <w:rPr>
                <w:lang w:val="en-US"/>
              </w:rPr>
              <w:t>TBD</w:t>
            </w:r>
            <w:commentRangeEnd w:id="2"/>
            <w:r>
              <w:rPr>
                <w:rStyle w:val="CommentReference"/>
                <w:rFonts w:ascii="Calibri" w:eastAsia="Calibri" w:hAnsi="Calibri"/>
                <w:lang w:eastAsia="en-US"/>
              </w:rPr>
              <w:commentReference w:id="2"/>
            </w:r>
          </w:p>
        </w:tc>
        <w:tc>
          <w:tcPr>
            <w:tcW w:w="2408" w:type="dxa"/>
          </w:tcPr>
          <w:p w:rsidR="00100854" w:rsidRPr="00DF6252" w:rsidRDefault="006B3DD9" w:rsidP="004350A2">
            <w:pPr>
              <w:pStyle w:val="TableText"/>
            </w:pPr>
            <w:r>
              <w:t>TBD</w:t>
            </w:r>
          </w:p>
        </w:tc>
      </w:tr>
      <w:tr w:rsidR="002F70B7" w:rsidRPr="0063432F">
        <w:trPr>
          <w:jc w:val="right"/>
        </w:trPr>
        <w:tc>
          <w:tcPr>
            <w:tcW w:w="2749" w:type="dxa"/>
          </w:tcPr>
          <w:p w:rsidR="002F70B7" w:rsidRPr="00482506" w:rsidRDefault="002F70B7" w:rsidP="004350A2">
            <w:pPr>
              <w:pStyle w:val="TableText"/>
            </w:pPr>
            <w:r w:rsidRPr="00482506">
              <w:t>Dissemination Level</w:t>
            </w:r>
          </w:p>
        </w:tc>
        <w:tc>
          <w:tcPr>
            <w:tcW w:w="5756" w:type="dxa"/>
            <w:gridSpan w:val="3"/>
            <w:vAlign w:val="center"/>
          </w:tcPr>
          <w:p w:rsidR="002F70B7" w:rsidRPr="00942628" w:rsidRDefault="002F70B7" w:rsidP="004350A2">
            <w:pPr>
              <w:pStyle w:val="TableText"/>
            </w:pPr>
            <w:r>
              <w:t>Public</w:t>
            </w:r>
          </w:p>
        </w:tc>
      </w:tr>
      <w:tr w:rsidR="002F70B7" w:rsidRPr="0063432F">
        <w:trPr>
          <w:jc w:val="right"/>
        </w:trPr>
        <w:tc>
          <w:tcPr>
            <w:tcW w:w="2749" w:type="dxa"/>
          </w:tcPr>
          <w:p w:rsidR="002F70B7" w:rsidRPr="00482506" w:rsidRDefault="002F70B7" w:rsidP="004350A2">
            <w:pPr>
              <w:pStyle w:val="TableText"/>
            </w:pPr>
            <w:r w:rsidRPr="00482506">
              <w:t>Contractual Delivery Date</w:t>
            </w:r>
          </w:p>
        </w:tc>
        <w:tc>
          <w:tcPr>
            <w:tcW w:w="5756" w:type="dxa"/>
            <w:gridSpan w:val="3"/>
            <w:vAlign w:val="center"/>
          </w:tcPr>
          <w:p w:rsidR="002F70B7" w:rsidRPr="00942628" w:rsidRDefault="0010487D" w:rsidP="0010487D">
            <w:pPr>
              <w:pStyle w:val="TableText"/>
            </w:pPr>
            <w:r>
              <w:t>31</w:t>
            </w:r>
            <w:r w:rsidR="002F70B7">
              <w:t>/</w:t>
            </w:r>
            <w:r>
              <w:t>09</w:t>
            </w:r>
            <w:r w:rsidR="002F70B7">
              <w:t>/201</w:t>
            </w:r>
            <w:r>
              <w:t>4</w:t>
            </w:r>
          </w:p>
        </w:tc>
      </w:tr>
      <w:tr w:rsidR="002F70B7" w:rsidRPr="0063432F">
        <w:trPr>
          <w:jc w:val="right"/>
        </w:trPr>
        <w:tc>
          <w:tcPr>
            <w:tcW w:w="2749" w:type="dxa"/>
          </w:tcPr>
          <w:p w:rsidR="002F70B7" w:rsidRPr="00482506" w:rsidRDefault="002F70B7" w:rsidP="004350A2">
            <w:pPr>
              <w:pStyle w:val="TableText"/>
            </w:pPr>
            <w:r w:rsidRPr="00482506">
              <w:t>Actual Delivery Date</w:t>
            </w:r>
          </w:p>
        </w:tc>
        <w:tc>
          <w:tcPr>
            <w:tcW w:w="5756" w:type="dxa"/>
            <w:gridSpan w:val="3"/>
            <w:vAlign w:val="center"/>
          </w:tcPr>
          <w:p w:rsidR="002F70B7" w:rsidRPr="00942628" w:rsidRDefault="002F70B7" w:rsidP="0010487D">
            <w:pPr>
              <w:pStyle w:val="TableText"/>
            </w:pPr>
            <w:r>
              <w:t>3</w:t>
            </w:r>
            <w:r w:rsidR="0010487D">
              <w:t>1</w:t>
            </w:r>
            <w:r>
              <w:t>/</w:t>
            </w:r>
            <w:r w:rsidR="0010487D">
              <w:t>09</w:t>
            </w:r>
            <w:r>
              <w:t>/201</w:t>
            </w:r>
            <w:r w:rsidR="0010487D">
              <w:t>4</w:t>
            </w:r>
          </w:p>
        </w:tc>
      </w:tr>
      <w:tr w:rsidR="002F70B7" w:rsidRPr="0063432F">
        <w:trPr>
          <w:jc w:val="right"/>
        </w:trPr>
        <w:tc>
          <w:tcPr>
            <w:tcW w:w="2749" w:type="dxa"/>
          </w:tcPr>
          <w:p w:rsidR="002F70B7" w:rsidRPr="00482506" w:rsidRDefault="002F70B7" w:rsidP="004350A2">
            <w:pPr>
              <w:pStyle w:val="TableText"/>
            </w:pPr>
            <w:r w:rsidRPr="00482506">
              <w:t>Version</w:t>
            </w:r>
          </w:p>
        </w:tc>
        <w:tc>
          <w:tcPr>
            <w:tcW w:w="5756" w:type="dxa"/>
            <w:gridSpan w:val="3"/>
            <w:vAlign w:val="center"/>
          </w:tcPr>
          <w:p w:rsidR="002F70B7" w:rsidRPr="00942628" w:rsidRDefault="002F70B7" w:rsidP="004350A2">
            <w:pPr>
              <w:pStyle w:val="TableText"/>
            </w:pPr>
            <w:r>
              <w:t>V1.0</w:t>
            </w:r>
          </w:p>
        </w:tc>
      </w:tr>
    </w:tbl>
    <w:p w:rsidR="004350A2" w:rsidRDefault="004350A2" w:rsidP="004350A2">
      <w:pPr>
        <w:pStyle w:val="BodyText"/>
        <w:sectPr w:rsidR="004350A2" w:rsidSect="004350A2">
          <w:footerReference w:type="default" r:id="rId11"/>
          <w:pgSz w:w="11906" w:h="16838" w:code="9"/>
          <w:pgMar w:top="2109" w:right="1701" w:bottom="1440" w:left="1701" w:header="720" w:footer="567" w:gutter="0"/>
          <w:cols w:space="708"/>
          <w:docGrid w:linePitch="360"/>
        </w:sectPr>
      </w:pPr>
    </w:p>
    <w:p w:rsidR="004350A2" w:rsidRPr="0029621B" w:rsidRDefault="004350A2" w:rsidP="004350A2">
      <w:pPr>
        <w:pStyle w:val="Heading1-noNumber"/>
      </w:pPr>
      <w:bookmarkStart w:id="3" w:name="_Toc398570087"/>
      <w:r w:rsidRPr="0029621B">
        <w:lastRenderedPageBreak/>
        <w:t>Abstract</w:t>
      </w:r>
      <w:bookmarkEnd w:id="3"/>
    </w:p>
    <w:p w:rsidR="002D08A7" w:rsidRDefault="006362CB" w:rsidP="00E87927">
      <w:pPr>
        <w:pStyle w:val="Abstract"/>
      </w:pPr>
      <w:commentRangeStart w:id="4"/>
      <w:r w:rsidRPr="002D08A7">
        <w:rPr>
          <w:lang w:val="en-US"/>
        </w:rPr>
        <w:t>This report presents</w:t>
      </w:r>
      <w:r w:rsidR="00E87927">
        <w:rPr>
          <w:lang w:val="en-US"/>
        </w:rPr>
        <w:t xml:space="preserve"> TBD</w:t>
      </w:r>
      <w:commentRangeEnd w:id="4"/>
      <w:r w:rsidR="00E87927">
        <w:rPr>
          <w:rStyle w:val="CommentReference"/>
          <w:rFonts w:ascii="Calibri" w:hAnsi="Calibri"/>
          <w:i w:val="0"/>
          <w:iCs w:val="0"/>
        </w:rPr>
        <w:commentReference w:id="4"/>
      </w:r>
    </w:p>
    <w:p w:rsidR="0024207D" w:rsidRDefault="0024207D" w:rsidP="002D08A7">
      <w:pPr>
        <w:pStyle w:val="Abstract"/>
      </w:pPr>
    </w:p>
    <w:p w:rsidR="002D08A7" w:rsidRDefault="002D08A7" w:rsidP="002D08A7">
      <w:pPr>
        <w:pStyle w:val="Abstract"/>
      </w:pPr>
    </w:p>
    <w:p w:rsidR="006362CB" w:rsidRDefault="006362CB" w:rsidP="006362CB">
      <w:pPr>
        <w:pStyle w:val="Abstract"/>
      </w:pPr>
    </w:p>
    <w:p w:rsidR="006362CB" w:rsidRDefault="006362CB" w:rsidP="004350A2">
      <w:pPr>
        <w:pStyle w:val="Abstract"/>
        <w:rPr>
          <w:lang w:val="en-US" w:bidi="he-IL"/>
        </w:rPr>
      </w:pPr>
    </w:p>
    <w:p w:rsidR="004350A2" w:rsidRDefault="004350A2" w:rsidP="004350A2">
      <w:pPr>
        <w:pStyle w:val="Abstract"/>
        <w:rPr>
          <w:lang w:val="en-US" w:bidi="he-IL"/>
        </w:rPr>
      </w:pPr>
    </w:p>
    <w:p w:rsidR="004350A2" w:rsidRDefault="004350A2" w:rsidP="004350A2">
      <w:pPr>
        <w:pStyle w:val="Abstract"/>
      </w:pPr>
    </w:p>
    <w:p w:rsidR="004350A2" w:rsidRDefault="004350A2" w:rsidP="004350A2">
      <w:pPr>
        <w:pStyle w:val="Heading1-noNumber"/>
      </w:pPr>
      <w:r>
        <w:br w:type="page"/>
      </w:r>
      <w:bookmarkStart w:id="5" w:name="_Toc398570088"/>
      <w:r>
        <w:lastRenderedPageBreak/>
        <w:t>Document History</w:t>
      </w:r>
      <w:bookmarkEnd w:id="5"/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9"/>
        <w:gridCol w:w="1083"/>
        <w:gridCol w:w="6333"/>
      </w:tblGrid>
      <w:tr w:rsidR="004350A2" w:rsidRPr="0063432F" w:rsidTr="00213EB8">
        <w:trPr>
          <w:jc w:val="right"/>
        </w:trPr>
        <w:tc>
          <w:tcPr>
            <w:tcW w:w="1089" w:type="dxa"/>
          </w:tcPr>
          <w:p w:rsidR="004350A2" w:rsidRPr="0063432F" w:rsidRDefault="004350A2" w:rsidP="004350A2">
            <w:pPr>
              <w:pStyle w:val="TableHeading"/>
            </w:pPr>
            <w:r w:rsidRPr="0063432F">
              <w:t>Version</w:t>
            </w:r>
          </w:p>
        </w:tc>
        <w:tc>
          <w:tcPr>
            <w:tcW w:w="1083" w:type="dxa"/>
          </w:tcPr>
          <w:p w:rsidR="004350A2" w:rsidRPr="0063432F" w:rsidRDefault="004350A2" w:rsidP="004350A2">
            <w:pPr>
              <w:pStyle w:val="TableHeading"/>
            </w:pPr>
            <w:r w:rsidRPr="0063432F">
              <w:t>Date</w:t>
            </w:r>
          </w:p>
        </w:tc>
        <w:tc>
          <w:tcPr>
            <w:tcW w:w="6333" w:type="dxa"/>
            <w:shd w:val="clear" w:color="auto" w:fill="auto"/>
          </w:tcPr>
          <w:p w:rsidR="004350A2" w:rsidRPr="0063432F" w:rsidRDefault="004350A2" w:rsidP="004350A2">
            <w:pPr>
              <w:pStyle w:val="TableHeading"/>
            </w:pPr>
            <w:r w:rsidRPr="0063432F">
              <w:t>Comments</w:t>
            </w:r>
          </w:p>
        </w:tc>
      </w:tr>
      <w:tr w:rsidR="00213EB8" w:rsidRPr="0063432F" w:rsidTr="00213EB8">
        <w:trPr>
          <w:jc w:val="right"/>
        </w:trPr>
        <w:tc>
          <w:tcPr>
            <w:tcW w:w="1089" w:type="dxa"/>
          </w:tcPr>
          <w:p w:rsidR="00213EB8" w:rsidRPr="00C02D85" w:rsidRDefault="00213EB8" w:rsidP="00C94B64">
            <w:pPr>
              <w:pStyle w:val="TableText"/>
            </w:pPr>
            <w:r w:rsidRPr="00C02D85">
              <w:t>V0.1</w:t>
            </w:r>
          </w:p>
        </w:tc>
        <w:tc>
          <w:tcPr>
            <w:tcW w:w="1083" w:type="dxa"/>
          </w:tcPr>
          <w:p w:rsidR="00213EB8" w:rsidRPr="00C02D85" w:rsidRDefault="00B67930" w:rsidP="00C94B64">
            <w:pPr>
              <w:pStyle w:val="TableText"/>
            </w:pPr>
            <w:r>
              <w:t>tbd</w:t>
            </w:r>
          </w:p>
        </w:tc>
        <w:tc>
          <w:tcPr>
            <w:tcW w:w="6333" w:type="dxa"/>
            <w:shd w:val="clear" w:color="auto" w:fill="auto"/>
          </w:tcPr>
          <w:p w:rsidR="00213EB8" w:rsidRPr="00C02D85" w:rsidRDefault="00213EB8" w:rsidP="00C94B64">
            <w:pPr>
              <w:pStyle w:val="TableText"/>
            </w:pPr>
            <w:r w:rsidRPr="00C02D85">
              <w:t>First draft</w:t>
            </w:r>
          </w:p>
        </w:tc>
      </w:tr>
      <w:tr w:rsidR="00213EB8" w:rsidRPr="0063432F" w:rsidTr="00213EB8">
        <w:trPr>
          <w:jc w:val="right"/>
        </w:trPr>
        <w:tc>
          <w:tcPr>
            <w:tcW w:w="1089" w:type="dxa"/>
          </w:tcPr>
          <w:p w:rsidR="00213EB8" w:rsidRPr="00C02D85" w:rsidRDefault="00213EB8" w:rsidP="00C94B64">
            <w:pPr>
              <w:pStyle w:val="TableText"/>
            </w:pPr>
          </w:p>
        </w:tc>
        <w:tc>
          <w:tcPr>
            <w:tcW w:w="1083" w:type="dxa"/>
          </w:tcPr>
          <w:p w:rsidR="00213EB8" w:rsidRPr="00C02D85" w:rsidRDefault="00213EB8" w:rsidP="00C94B64">
            <w:pPr>
              <w:pStyle w:val="TableText"/>
            </w:pPr>
          </w:p>
        </w:tc>
        <w:tc>
          <w:tcPr>
            <w:tcW w:w="6333" w:type="dxa"/>
            <w:shd w:val="clear" w:color="auto" w:fill="auto"/>
          </w:tcPr>
          <w:p w:rsidR="00213EB8" w:rsidRPr="00C02D85" w:rsidRDefault="00213EB8" w:rsidP="00C94B64">
            <w:pPr>
              <w:pStyle w:val="TableText"/>
            </w:pPr>
          </w:p>
        </w:tc>
      </w:tr>
      <w:tr w:rsidR="00213EB8" w:rsidRPr="0063432F" w:rsidTr="00213EB8">
        <w:trPr>
          <w:jc w:val="right"/>
        </w:trPr>
        <w:tc>
          <w:tcPr>
            <w:tcW w:w="1089" w:type="dxa"/>
          </w:tcPr>
          <w:p w:rsidR="00213EB8" w:rsidRPr="00C02D85" w:rsidRDefault="00213EB8" w:rsidP="00C94B64">
            <w:pPr>
              <w:pStyle w:val="TableText"/>
            </w:pPr>
          </w:p>
        </w:tc>
        <w:tc>
          <w:tcPr>
            <w:tcW w:w="1083" w:type="dxa"/>
          </w:tcPr>
          <w:p w:rsidR="00213EB8" w:rsidRPr="00C02D85" w:rsidRDefault="00213EB8" w:rsidP="00C94B64">
            <w:pPr>
              <w:pStyle w:val="TableText"/>
            </w:pPr>
          </w:p>
        </w:tc>
        <w:tc>
          <w:tcPr>
            <w:tcW w:w="6333" w:type="dxa"/>
            <w:shd w:val="clear" w:color="auto" w:fill="auto"/>
          </w:tcPr>
          <w:p w:rsidR="00213EB8" w:rsidRPr="00C02D85" w:rsidRDefault="00213EB8" w:rsidP="00C94B64">
            <w:pPr>
              <w:pStyle w:val="TableText"/>
            </w:pPr>
          </w:p>
        </w:tc>
      </w:tr>
      <w:tr w:rsidR="00213EB8" w:rsidRPr="0063432F" w:rsidTr="00213EB8">
        <w:trPr>
          <w:jc w:val="right"/>
        </w:trPr>
        <w:tc>
          <w:tcPr>
            <w:tcW w:w="1089" w:type="dxa"/>
          </w:tcPr>
          <w:p w:rsidR="00213EB8" w:rsidRPr="00C02D85" w:rsidRDefault="00213EB8" w:rsidP="00C94B64">
            <w:pPr>
              <w:pStyle w:val="TableText"/>
            </w:pPr>
          </w:p>
        </w:tc>
        <w:tc>
          <w:tcPr>
            <w:tcW w:w="1083" w:type="dxa"/>
          </w:tcPr>
          <w:p w:rsidR="00213EB8" w:rsidRPr="00C02D85" w:rsidRDefault="00213EB8" w:rsidP="00C94B64">
            <w:pPr>
              <w:pStyle w:val="TableText"/>
            </w:pPr>
          </w:p>
        </w:tc>
        <w:tc>
          <w:tcPr>
            <w:tcW w:w="6333" w:type="dxa"/>
            <w:shd w:val="clear" w:color="auto" w:fill="auto"/>
          </w:tcPr>
          <w:p w:rsidR="00213EB8" w:rsidRPr="00C02D85" w:rsidRDefault="00213EB8" w:rsidP="00C94B64">
            <w:pPr>
              <w:pStyle w:val="TableText"/>
            </w:pPr>
          </w:p>
        </w:tc>
      </w:tr>
      <w:tr w:rsidR="00213EB8" w:rsidRPr="0063432F" w:rsidTr="00213EB8">
        <w:trPr>
          <w:jc w:val="right"/>
        </w:trPr>
        <w:tc>
          <w:tcPr>
            <w:tcW w:w="1089" w:type="dxa"/>
          </w:tcPr>
          <w:p w:rsidR="00213EB8" w:rsidRPr="00C02D85" w:rsidRDefault="00213EB8" w:rsidP="00C94B64">
            <w:pPr>
              <w:pStyle w:val="TableText"/>
            </w:pPr>
          </w:p>
        </w:tc>
        <w:tc>
          <w:tcPr>
            <w:tcW w:w="1083" w:type="dxa"/>
          </w:tcPr>
          <w:p w:rsidR="00213EB8" w:rsidRPr="00C02D85" w:rsidRDefault="00213EB8" w:rsidP="00C94B64">
            <w:pPr>
              <w:pStyle w:val="TableText"/>
            </w:pPr>
          </w:p>
        </w:tc>
        <w:tc>
          <w:tcPr>
            <w:tcW w:w="6333" w:type="dxa"/>
            <w:shd w:val="clear" w:color="auto" w:fill="auto"/>
          </w:tcPr>
          <w:p w:rsidR="00213EB8" w:rsidRPr="00C02D85" w:rsidRDefault="00213EB8" w:rsidP="00C94B64">
            <w:pPr>
              <w:pStyle w:val="TableText"/>
            </w:pPr>
          </w:p>
        </w:tc>
      </w:tr>
      <w:tr w:rsidR="00213EB8" w:rsidRPr="0063432F" w:rsidTr="00213EB8">
        <w:trPr>
          <w:jc w:val="right"/>
        </w:trPr>
        <w:tc>
          <w:tcPr>
            <w:tcW w:w="1089" w:type="dxa"/>
          </w:tcPr>
          <w:p w:rsidR="00213EB8" w:rsidRPr="00C02D85" w:rsidRDefault="00213EB8" w:rsidP="00C94B64">
            <w:pPr>
              <w:pStyle w:val="TableText"/>
            </w:pPr>
          </w:p>
        </w:tc>
        <w:tc>
          <w:tcPr>
            <w:tcW w:w="1083" w:type="dxa"/>
          </w:tcPr>
          <w:p w:rsidR="00213EB8" w:rsidRPr="00C02D85" w:rsidRDefault="00213EB8" w:rsidP="00C94B64">
            <w:pPr>
              <w:pStyle w:val="TableText"/>
            </w:pPr>
          </w:p>
        </w:tc>
        <w:tc>
          <w:tcPr>
            <w:tcW w:w="6333" w:type="dxa"/>
            <w:shd w:val="clear" w:color="auto" w:fill="auto"/>
          </w:tcPr>
          <w:p w:rsidR="00213EB8" w:rsidRPr="00C02D85" w:rsidRDefault="00213EB8" w:rsidP="00C94B64">
            <w:pPr>
              <w:pStyle w:val="TableText"/>
            </w:pPr>
          </w:p>
        </w:tc>
      </w:tr>
    </w:tbl>
    <w:p w:rsidR="004350A2" w:rsidRDefault="004350A2" w:rsidP="004350A2">
      <w:pPr>
        <w:pStyle w:val="Heading1-noNumber"/>
      </w:pPr>
      <w:r>
        <w:br w:type="page"/>
      </w:r>
      <w:bookmarkStart w:id="6" w:name="_Toc270497506"/>
      <w:bookmarkStart w:id="7" w:name="_Toc398570089"/>
      <w:r w:rsidRPr="0063432F">
        <w:lastRenderedPageBreak/>
        <w:t>Table of Contents</w:t>
      </w:r>
      <w:bookmarkEnd w:id="6"/>
      <w:bookmarkEnd w:id="7"/>
    </w:p>
    <w:p w:rsidR="00297F5D" w:rsidRDefault="004350A2">
      <w:pPr>
        <w:pStyle w:val="TOC1"/>
        <w:rPr>
          <w:rFonts w:asciiTheme="minorHAnsi" w:eastAsiaTheme="minorEastAsia" w:hAnsiTheme="minorHAnsi" w:cstheme="minorBidi"/>
          <w:noProof/>
          <w:lang w:val="en-US" w:bidi="he-I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8570087" w:history="1">
        <w:r w:rsidR="00297F5D" w:rsidRPr="009B67BF">
          <w:rPr>
            <w:rStyle w:val="Hyperlink"/>
            <w:noProof/>
          </w:rPr>
          <w:t>Abstract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_Toc398570087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2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1"/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088" w:history="1">
        <w:r w:rsidR="00297F5D" w:rsidRPr="009B67BF">
          <w:rPr>
            <w:rStyle w:val="Hyperlink"/>
            <w:noProof/>
          </w:rPr>
          <w:t>Document History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_Toc398570088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3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1"/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089" w:history="1">
        <w:r w:rsidR="00297F5D" w:rsidRPr="009B67BF">
          <w:rPr>
            <w:rStyle w:val="Hyperlink"/>
            <w:noProof/>
          </w:rPr>
          <w:t>Table of Contents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_Toc398570089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4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1"/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090" w:history="1">
        <w:r w:rsidR="00297F5D" w:rsidRPr="009B67BF">
          <w:rPr>
            <w:rStyle w:val="Hyperlink"/>
            <w:noProof/>
          </w:rPr>
          <w:t>List of Tables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_Toc398570090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5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1"/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091" w:history="1">
        <w:r w:rsidR="00297F5D" w:rsidRPr="009B67BF">
          <w:rPr>
            <w:rStyle w:val="Hyperlink"/>
            <w:noProof/>
          </w:rPr>
          <w:t>List of Figures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_Toc398570091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5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1"/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092" w:history="1">
        <w:r w:rsidR="00297F5D" w:rsidRPr="009B67BF">
          <w:rPr>
            <w:rStyle w:val="Hyperlink"/>
            <w:noProof/>
          </w:rPr>
          <w:t>Acronyms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_Toc398570092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6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093" w:history="1">
        <w:r w:rsidR="00297F5D" w:rsidRPr="009B67BF">
          <w:rPr>
            <w:rStyle w:val="Hyperlink"/>
            <w:noProof/>
          </w:rPr>
          <w:t>1.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Introduction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_Toc398570093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7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094" w:history="1">
        <w:r w:rsidR="00297F5D" w:rsidRPr="009B67BF">
          <w:rPr>
            <w:rStyle w:val="Hyperlink"/>
            <w:noProof/>
          </w:rPr>
          <w:t>2.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System Requirements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_Toc398570094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7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095" w:history="1">
        <w:r w:rsidR="00297F5D" w:rsidRPr="009B67BF">
          <w:rPr>
            <w:rStyle w:val="Hyperlink"/>
            <w:noProof/>
          </w:rPr>
          <w:t>3.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Conceptual Architecture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_Toc398570095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7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096" w:history="1">
        <w:r w:rsidR="00297F5D" w:rsidRPr="009B67BF">
          <w:rPr>
            <w:rStyle w:val="Hyperlink"/>
            <w:noProof/>
          </w:rPr>
          <w:t>4.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Component Architecture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_Toc398570096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7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097" w:history="1">
        <w:r w:rsidR="00297F5D" w:rsidRPr="009B67BF">
          <w:rPr>
            <w:rStyle w:val="Hyperlink"/>
            <w:noProof/>
          </w:rPr>
          <w:t>5.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SPEEDD Runtime Architecture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_Toc398570097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7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098" w:history="1">
        <w:r w:rsidR="00297F5D" w:rsidRPr="009B67BF">
          <w:rPr>
            <w:rStyle w:val="Hyperlink"/>
            <w:noProof/>
          </w:rPr>
          <w:t>5.1.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Complex Event Processor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_Toc398570098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7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099" w:history="1">
        <w:r w:rsidR="00297F5D" w:rsidRPr="009B67BF">
          <w:rPr>
            <w:rStyle w:val="Hyperlink"/>
            <w:noProof/>
          </w:rPr>
          <w:t>5.2.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Decision Management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_Toc398570099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7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100" w:history="1">
        <w:r w:rsidR="00297F5D" w:rsidRPr="009B67BF">
          <w:rPr>
            <w:rStyle w:val="Hyperlink"/>
            <w:noProof/>
          </w:rPr>
          <w:t>5.3.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Dashboard application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_Toc398570100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7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101" w:history="1">
        <w:r w:rsidR="00297F5D" w:rsidRPr="009B67BF">
          <w:rPr>
            <w:rStyle w:val="Hyperlink"/>
            <w:noProof/>
          </w:rPr>
          <w:t>5.4.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Event/Data Providers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_Toc398570101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8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102" w:history="1">
        <w:r w:rsidR="00297F5D" w:rsidRPr="009B67BF">
          <w:rPr>
            <w:rStyle w:val="Hyperlink"/>
            <w:noProof/>
          </w:rPr>
          <w:t>5.5.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Action Consumption – Actuators/Connectors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_Toc398570102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8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103" w:history="1">
        <w:r w:rsidR="00297F5D" w:rsidRPr="009B67BF">
          <w:rPr>
            <w:rStyle w:val="Hyperlink"/>
            <w:noProof/>
            <w:lang w:val="en-US"/>
          </w:rPr>
          <w:t>6.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  <w:lang w:val="en-US"/>
          </w:rPr>
          <w:t>Summary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_Toc398570103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8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104" w:history="1">
        <w:r w:rsidR="00297F5D" w:rsidRPr="009B67BF">
          <w:rPr>
            <w:rStyle w:val="Hyperlink"/>
            <w:noProof/>
          </w:rPr>
          <w:t>7.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Appendix A – Technology Evaluation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_Toc398570104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8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105" w:history="1">
        <w:r w:rsidR="00297F5D" w:rsidRPr="009B67BF">
          <w:rPr>
            <w:rStyle w:val="Hyperlink"/>
            <w:noProof/>
          </w:rPr>
          <w:t>7.1.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Stream Processing – requirements and evaluation criteria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_Toc398570105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8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106" w:history="1">
        <w:r w:rsidR="00297F5D" w:rsidRPr="009B67BF">
          <w:rPr>
            <w:rStyle w:val="Hyperlink"/>
            <w:noProof/>
          </w:rPr>
          <w:t>7.2.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Storm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_Toc398570106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8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107" w:history="1">
        <w:r w:rsidR="00297F5D" w:rsidRPr="009B67BF">
          <w:rPr>
            <w:rStyle w:val="Hyperlink"/>
            <w:noProof/>
          </w:rPr>
          <w:t>7.3.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Akka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_Toc398570107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8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108" w:history="1">
        <w:r w:rsidR="00297F5D" w:rsidRPr="009B67BF">
          <w:rPr>
            <w:rStyle w:val="Hyperlink"/>
            <w:noProof/>
          </w:rPr>
          <w:t>7.4.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Spark Streaming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_Toc398570108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8</w:t>
        </w:r>
        <w:r w:rsidR="00297F5D">
          <w:rPr>
            <w:noProof/>
            <w:webHidden/>
          </w:rPr>
          <w:fldChar w:fldCharType="end"/>
        </w:r>
      </w:hyperlink>
    </w:p>
    <w:p w:rsidR="00297F5D" w:rsidRDefault="00937DC2">
      <w:pPr>
        <w:pStyle w:val="TOC2"/>
        <w:tabs>
          <w:tab w:val="left" w:pos="880"/>
          <w:tab w:val="right" w:leader="dot" w:pos="8495"/>
        </w:tabs>
        <w:rPr>
          <w:rFonts w:asciiTheme="minorHAnsi" w:eastAsiaTheme="minorEastAsia" w:hAnsiTheme="minorHAnsi" w:cstheme="minorBidi"/>
          <w:noProof/>
          <w:lang w:val="en-US" w:bidi="he-IL"/>
        </w:rPr>
      </w:pPr>
      <w:hyperlink w:anchor="_Toc398570109" w:history="1">
        <w:r w:rsidR="00297F5D" w:rsidRPr="009B67BF">
          <w:rPr>
            <w:rStyle w:val="Hyperlink"/>
            <w:noProof/>
          </w:rPr>
          <w:t>7.5.</w:t>
        </w:r>
        <w:r w:rsidR="00297F5D">
          <w:rPr>
            <w:rFonts w:asciiTheme="minorHAnsi" w:eastAsiaTheme="minorEastAsia" w:hAnsiTheme="minorHAnsi" w:cstheme="minorBidi"/>
            <w:noProof/>
            <w:lang w:val="en-US" w:bidi="he-IL"/>
          </w:rPr>
          <w:tab/>
        </w:r>
        <w:r w:rsidR="00297F5D" w:rsidRPr="009B67BF">
          <w:rPr>
            <w:rStyle w:val="Hyperlink"/>
            <w:noProof/>
          </w:rPr>
          <w:t>Messaging Platform</w:t>
        </w:r>
        <w:r w:rsidR="00297F5D">
          <w:rPr>
            <w:noProof/>
            <w:webHidden/>
          </w:rPr>
          <w:tab/>
        </w:r>
        <w:r w:rsidR="00297F5D">
          <w:rPr>
            <w:noProof/>
            <w:webHidden/>
          </w:rPr>
          <w:fldChar w:fldCharType="begin"/>
        </w:r>
        <w:r w:rsidR="00297F5D">
          <w:rPr>
            <w:noProof/>
            <w:webHidden/>
          </w:rPr>
          <w:instrText xml:space="preserve"> PAGEREF _Toc398570109 \h </w:instrText>
        </w:r>
        <w:r w:rsidR="00297F5D">
          <w:rPr>
            <w:noProof/>
            <w:webHidden/>
          </w:rPr>
        </w:r>
        <w:r w:rsidR="00297F5D">
          <w:rPr>
            <w:noProof/>
            <w:webHidden/>
          </w:rPr>
          <w:fldChar w:fldCharType="separate"/>
        </w:r>
        <w:r w:rsidR="00297F5D">
          <w:rPr>
            <w:noProof/>
            <w:webHidden/>
          </w:rPr>
          <w:t>8</w:t>
        </w:r>
        <w:r w:rsidR="00297F5D">
          <w:rPr>
            <w:noProof/>
            <w:webHidden/>
          </w:rPr>
          <w:fldChar w:fldCharType="end"/>
        </w:r>
      </w:hyperlink>
    </w:p>
    <w:p w:rsidR="004350A2" w:rsidRPr="008A1365" w:rsidRDefault="004350A2" w:rsidP="004350A2">
      <w:pPr>
        <w:pStyle w:val="TOC3"/>
        <w:tabs>
          <w:tab w:val="right" w:leader="dot" w:pos="8495"/>
        </w:tabs>
        <w:rPr>
          <w:lang w:val="en-US"/>
        </w:rPr>
      </w:pPr>
      <w:r>
        <w:lastRenderedPageBreak/>
        <w:fldChar w:fldCharType="end"/>
      </w:r>
    </w:p>
    <w:p w:rsidR="004350A2" w:rsidRDefault="004350A2" w:rsidP="004350A2">
      <w:pPr>
        <w:pStyle w:val="Heading1-noNumber"/>
      </w:pPr>
      <w:bookmarkStart w:id="8" w:name="_Toc398570090"/>
      <w:r>
        <w:t>List of Tables</w:t>
      </w:r>
      <w:bookmarkEnd w:id="8"/>
    </w:p>
    <w:p w:rsidR="00CB50A3" w:rsidRPr="00CB50A3" w:rsidRDefault="004350A2" w:rsidP="002D08A7">
      <w:pPr>
        <w:pStyle w:val="TableofFigures"/>
        <w:rPr>
          <w:lang w:val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0040CA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4350A2" w:rsidRDefault="004350A2" w:rsidP="004350A2">
      <w:pPr>
        <w:pStyle w:val="Heading1-noNumber"/>
      </w:pPr>
      <w:bookmarkStart w:id="9" w:name="_Toc398570091"/>
      <w:r>
        <w:t>List of Figures</w:t>
      </w:r>
      <w:bookmarkEnd w:id="9"/>
    </w:p>
    <w:p w:rsidR="004350A2" w:rsidRPr="008966F8" w:rsidRDefault="004350A2" w:rsidP="00F91E3D">
      <w:pPr>
        <w:pStyle w:val="TableofFigures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0040CA"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4350A2" w:rsidRPr="00EF75E9" w:rsidRDefault="004350A2" w:rsidP="004350A2">
      <w:pPr>
        <w:pStyle w:val="Heading1-noNumber"/>
        <w:rPr>
          <w:lang w:val="en-US"/>
        </w:rPr>
      </w:pPr>
      <w:r>
        <w:br w:type="page"/>
      </w:r>
      <w:bookmarkStart w:id="10" w:name="_Toc398570092"/>
      <w:commentRangeStart w:id="11"/>
      <w:r>
        <w:lastRenderedPageBreak/>
        <w:t>Acronyms</w:t>
      </w:r>
      <w:commentRangeEnd w:id="11"/>
      <w:r w:rsidR="00D34B67">
        <w:rPr>
          <w:rStyle w:val="CommentReference"/>
          <w:rFonts w:ascii="Calibri" w:hAnsi="Calibri"/>
          <w:b w:val="0"/>
        </w:rPr>
        <w:commentReference w:id="11"/>
      </w:r>
      <w:bookmarkEnd w:id="10"/>
    </w:p>
    <w:tbl>
      <w:tblPr>
        <w:tblW w:w="85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7293"/>
      </w:tblGrid>
      <w:tr w:rsidR="004350A2" w:rsidRPr="0063432F">
        <w:trPr>
          <w:jc w:val="right"/>
        </w:trPr>
        <w:tc>
          <w:tcPr>
            <w:tcW w:w="1212" w:type="dxa"/>
          </w:tcPr>
          <w:p w:rsidR="004350A2" w:rsidRPr="0063432F" w:rsidRDefault="004350A2" w:rsidP="004350A2">
            <w:pPr>
              <w:pStyle w:val="TableHeading"/>
            </w:pPr>
            <w:r>
              <w:t>Acronym</w:t>
            </w:r>
          </w:p>
        </w:tc>
        <w:tc>
          <w:tcPr>
            <w:tcW w:w="7293" w:type="dxa"/>
            <w:shd w:val="clear" w:color="auto" w:fill="auto"/>
          </w:tcPr>
          <w:p w:rsidR="004350A2" w:rsidRPr="0063432F" w:rsidRDefault="004350A2" w:rsidP="004350A2">
            <w:pPr>
              <w:pStyle w:val="TableHeading"/>
            </w:pPr>
            <w:r>
              <w:t>Explanation</w:t>
            </w:r>
          </w:p>
        </w:tc>
      </w:tr>
      <w:tr w:rsidR="002824B3" w:rsidRPr="0063432F">
        <w:trPr>
          <w:jc w:val="right"/>
        </w:trPr>
        <w:tc>
          <w:tcPr>
            <w:tcW w:w="1212" w:type="dxa"/>
          </w:tcPr>
          <w:p w:rsidR="002824B3" w:rsidRPr="00D5747C" w:rsidRDefault="002824B3" w:rsidP="004350A2">
            <w:pPr>
              <w:pStyle w:val="TableText"/>
              <w:tabs>
                <w:tab w:val="left" w:pos="780"/>
              </w:tabs>
            </w:pPr>
            <w:r w:rsidRPr="00D5747C">
              <w:t>BCM</w:t>
            </w:r>
          </w:p>
        </w:tc>
        <w:tc>
          <w:tcPr>
            <w:tcW w:w="7293" w:type="dxa"/>
            <w:shd w:val="clear" w:color="auto" w:fill="auto"/>
          </w:tcPr>
          <w:p w:rsidR="002824B3" w:rsidRPr="00D5747C" w:rsidRDefault="002824B3" w:rsidP="004350A2">
            <w:pPr>
              <w:pStyle w:val="TableText"/>
            </w:pPr>
            <w:r w:rsidRPr="00D5747C">
              <w:t>Business Collaboration Module</w:t>
            </w:r>
          </w:p>
        </w:tc>
      </w:tr>
      <w:tr w:rsidR="002824B3" w:rsidRPr="0063432F">
        <w:trPr>
          <w:jc w:val="right"/>
        </w:trPr>
        <w:tc>
          <w:tcPr>
            <w:tcW w:w="1212" w:type="dxa"/>
          </w:tcPr>
          <w:p w:rsidR="002824B3" w:rsidRPr="006C34C0" w:rsidRDefault="002824B3" w:rsidP="004350A2">
            <w:pPr>
              <w:pStyle w:val="TableText"/>
              <w:tabs>
                <w:tab w:val="left" w:pos="780"/>
              </w:tabs>
            </w:pPr>
            <w:r w:rsidRPr="006C34C0">
              <w:t>CEP</w:t>
            </w:r>
          </w:p>
        </w:tc>
        <w:tc>
          <w:tcPr>
            <w:tcW w:w="7293" w:type="dxa"/>
            <w:shd w:val="clear" w:color="auto" w:fill="auto"/>
          </w:tcPr>
          <w:p w:rsidR="002824B3" w:rsidRPr="006C34C0" w:rsidRDefault="002824B3" w:rsidP="004350A2">
            <w:pPr>
              <w:pStyle w:val="TableText"/>
            </w:pPr>
            <w:r w:rsidRPr="006C34C0">
              <w:t>Complex Event Processing</w:t>
            </w:r>
          </w:p>
        </w:tc>
      </w:tr>
      <w:tr w:rsidR="008644FA" w:rsidRPr="0063432F">
        <w:trPr>
          <w:jc w:val="right"/>
        </w:trPr>
        <w:tc>
          <w:tcPr>
            <w:tcW w:w="1212" w:type="dxa"/>
          </w:tcPr>
          <w:p w:rsidR="008644FA" w:rsidRPr="006C34C0" w:rsidRDefault="008644FA" w:rsidP="004350A2">
            <w:pPr>
              <w:pStyle w:val="TableText"/>
              <w:tabs>
                <w:tab w:val="left" w:pos="780"/>
              </w:tabs>
            </w:pPr>
            <w:r w:rsidRPr="006C34C0">
              <w:t>EPA</w:t>
            </w:r>
          </w:p>
        </w:tc>
        <w:tc>
          <w:tcPr>
            <w:tcW w:w="7293" w:type="dxa"/>
            <w:shd w:val="clear" w:color="auto" w:fill="auto"/>
          </w:tcPr>
          <w:p w:rsidR="008644FA" w:rsidRPr="006C34C0" w:rsidRDefault="00D03E2A" w:rsidP="004350A2">
            <w:pPr>
              <w:pStyle w:val="TableText"/>
            </w:pPr>
            <w:r w:rsidRPr="006C34C0">
              <w:t>Event P</w:t>
            </w:r>
            <w:r w:rsidR="008644FA" w:rsidRPr="006C34C0">
              <w:t>rocessing Agent</w:t>
            </w:r>
          </w:p>
        </w:tc>
      </w:tr>
      <w:tr w:rsidR="004350A2" w:rsidRPr="0063432F">
        <w:trPr>
          <w:jc w:val="right"/>
        </w:trPr>
        <w:tc>
          <w:tcPr>
            <w:tcW w:w="1212" w:type="dxa"/>
          </w:tcPr>
          <w:p w:rsidR="004350A2" w:rsidRPr="00D5747C" w:rsidRDefault="002824B3" w:rsidP="004350A2">
            <w:pPr>
              <w:pStyle w:val="TableText"/>
              <w:tabs>
                <w:tab w:val="left" w:pos="780"/>
              </w:tabs>
            </w:pPr>
            <w:r w:rsidRPr="00D5747C">
              <w:t>EPM</w:t>
            </w:r>
          </w:p>
        </w:tc>
        <w:tc>
          <w:tcPr>
            <w:tcW w:w="7293" w:type="dxa"/>
            <w:shd w:val="clear" w:color="auto" w:fill="auto"/>
          </w:tcPr>
          <w:p w:rsidR="004350A2" w:rsidRPr="00D5747C" w:rsidRDefault="002824B3" w:rsidP="004350A2">
            <w:pPr>
              <w:pStyle w:val="TableText"/>
            </w:pPr>
            <w:r w:rsidRPr="00D5747C">
              <w:t xml:space="preserve">Event </w:t>
            </w:r>
            <w:r w:rsidR="00976293" w:rsidRPr="00D5747C">
              <w:t>P</w:t>
            </w:r>
            <w:r w:rsidRPr="00D5747C">
              <w:t>rocessing Module</w:t>
            </w:r>
          </w:p>
        </w:tc>
      </w:tr>
      <w:tr w:rsidR="00E2711B" w:rsidRPr="0063432F">
        <w:trPr>
          <w:jc w:val="right"/>
        </w:trPr>
        <w:tc>
          <w:tcPr>
            <w:tcW w:w="1212" w:type="dxa"/>
          </w:tcPr>
          <w:p w:rsidR="00E2711B" w:rsidRPr="006C34C0" w:rsidRDefault="00E2711B" w:rsidP="004350A2">
            <w:pPr>
              <w:pStyle w:val="TableText"/>
              <w:tabs>
                <w:tab w:val="left" w:pos="780"/>
              </w:tabs>
            </w:pPr>
            <w:r w:rsidRPr="006C34C0">
              <w:t>EPN</w:t>
            </w:r>
          </w:p>
        </w:tc>
        <w:tc>
          <w:tcPr>
            <w:tcW w:w="7293" w:type="dxa"/>
            <w:shd w:val="clear" w:color="auto" w:fill="auto"/>
          </w:tcPr>
          <w:p w:rsidR="00E2711B" w:rsidRPr="006C34C0" w:rsidRDefault="00E2711B" w:rsidP="004350A2">
            <w:pPr>
              <w:pStyle w:val="TableText"/>
            </w:pPr>
            <w:r w:rsidRPr="006C34C0">
              <w:t>Event Processing Network</w:t>
            </w:r>
          </w:p>
        </w:tc>
      </w:tr>
      <w:tr w:rsidR="00976293" w:rsidRPr="0063432F">
        <w:trPr>
          <w:jc w:val="right"/>
        </w:trPr>
        <w:tc>
          <w:tcPr>
            <w:tcW w:w="1212" w:type="dxa"/>
          </w:tcPr>
          <w:p w:rsidR="00976293" w:rsidRPr="006C34C0" w:rsidRDefault="00976293" w:rsidP="004350A2">
            <w:pPr>
              <w:pStyle w:val="TableText"/>
              <w:tabs>
                <w:tab w:val="left" w:pos="780"/>
              </w:tabs>
            </w:pPr>
            <w:r w:rsidRPr="006C34C0">
              <w:t>GE</w:t>
            </w:r>
          </w:p>
        </w:tc>
        <w:tc>
          <w:tcPr>
            <w:tcW w:w="7293" w:type="dxa"/>
            <w:shd w:val="clear" w:color="auto" w:fill="auto"/>
          </w:tcPr>
          <w:p w:rsidR="00976293" w:rsidRPr="006C34C0" w:rsidRDefault="00976293" w:rsidP="004350A2">
            <w:pPr>
              <w:pStyle w:val="TableText"/>
            </w:pPr>
            <w:r w:rsidRPr="006C34C0">
              <w:t>Generic Enabler</w:t>
            </w:r>
          </w:p>
        </w:tc>
      </w:tr>
      <w:tr w:rsidR="004350A2" w:rsidRPr="0063432F">
        <w:trPr>
          <w:jc w:val="right"/>
        </w:trPr>
        <w:tc>
          <w:tcPr>
            <w:tcW w:w="1212" w:type="dxa"/>
          </w:tcPr>
          <w:p w:rsidR="004350A2" w:rsidRPr="006C34C0" w:rsidRDefault="004350A2" w:rsidP="004350A2">
            <w:pPr>
              <w:pStyle w:val="TableText"/>
            </w:pPr>
            <w:r w:rsidRPr="006C34C0">
              <w:t>FInest</w:t>
            </w:r>
          </w:p>
        </w:tc>
        <w:tc>
          <w:tcPr>
            <w:tcW w:w="7293" w:type="dxa"/>
            <w:shd w:val="clear" w:color="auto" w:fill="auto"/>
          </w:tcPr>
          <w:p w:rsidR="004350A2" w:rsidRPr="006C34C0" w:rsidRDefault="00662B5A" w:rsidP="004350A2">
            <w:pPr>
              <w:pStyle w:val="TableText"/>
              <w:rPr>
                <w:lang w:val="en-US"/>
              </w:rPr>
            </w:pPr>
            <w:r w:rsidRPr="006C34C0">
              <w:rPr>
                <w:lang w:val="en-US"/>
              </w:rPr>
              <w:t>Future Internet enabled optimisation of transport and logistics networks</w:t>
            </w:r>
          </w:p>
        </w:tc>
      </w:tr>
      <w:tr w:rsidR="00B75DE7" w:rsidRPr="0063432F">
        <w:trPr>
          <w:jc w:val="right"/>
        </w:trPr>
        <w:tc>
          <w:tcPr>
            <w:tcW w:w="1212" w:type="dxa"/>
          </w:tcPr>
          <w:p w:rsidR="00B75DE7" w:rsidRPr="00D47499" w:rsidRDefault="00B75DE7" w:rsidP="004350A2">
            <w:pPr>
              <w:pStyle w:val="TableText"/>
            </w:pPr>
            <w:r w:rsidRPr="00D47499">
              <w:t>JMS</w:t>
            </w:r>
          </w:p>
        </w:tc>
        <w:tc>
          <w:tcPr>
            <w:tcW w:w="7293" w:type="dxa"/>
            <w:shd w:val="clear" w:color="auto" w:fill="auto"/>
          </w:tcPr>
          <w:p w:rsidR="00B75DE7" w:rsidRPr="00D47499" w:rsidRDefault="00B75DE7" w:rsidP="00734778">
            <w:pPr>
              <w:pStyle w:val="TableText"/>
            </w:pPr>
            <w:r w:rsidRPr="00D47499">
              <w:rPr>
                <w:lang w:val="en-US"/>
              </w:rPr>
              <w:t>Java Message Service</w:t>
            </w:r>
          </w:p>
        </w:tc>
      </w:tr>
      <w:tr w:rsidR="0034506E" w:rsidRPr="0063432F">
        <w:trPr>
          <w:jc w:val="right"/>
        </w:trPr>
        <w:tc>
          <w:tcPr>
            <w:tcW w:w="1212" w:type="dxa"/>
          </w:tcPr>
          <w:p w:rsidR="0034506E" w:rsidRPr="00D47499" w:rsidRDefault="0034506E" w:rsidP="004350A2">
            <w:pPr>
              <w:pStyle w:val="TableText"/>
            </w:pPr>
            <w:r w:rsidRPr="00D47499">
              <w:t>JSON</w:t>
            </w:r>
          </w:p>
        </w:tc>
        <w:tc>
          <w:tcPr>
            <w:tcW w:w="7293" w:type="dxa"/>
            <w:shd w:val="clear" w:color="auto" w:fill="auto"/>
          </w:tcPr>
          <w:p w:rsidR="0034506E" w:rsidRPr="00D47499" w:rsidRDefault="0034506E" w:rsidP="00734778">
            <w:pPr>
              <w:pStyle w:val="TableText"/>
              <w:rPr>
                <w:lang w:val="en"/>
              </w:rPr>
            </w:pPr>
            <w:r w:rsidRPr="00D47499">
              <w:t>JavaScript Object Notation</w:t>
            </w:r>
          </w:p>
        </w:tc>
      </w:tr>
      <w:tr w:rsidR="00E33A7F" w:rsidRPr="0063432F">
        <w:trPr>
          <w:jc w:val="right"/>
        </w:trPr>
        <w:tc>
          <w:tcPr>
            <w:tcW w:w="1212" w:type="dxa"/>
          </w:tcPr>
          <w:p w:rsidR="00E33A7F" w:rsidRPr="00D47499" w:rsidRDefault="00E33A7F" w:rsidP="004350A2">
            <w:pPr>
              <w:pStyle w:val="TableText"/>
            </w:pPr>
            <w:r w:rsidRPr="00D47499">
              <w:t>IoT</w:t>
            </w:r>
          </w:p>
        </w:tc>
        <w:tc>
          <w:tcPr>
            <w:tcW w:w="7293" w:type="dxa"/>
            <w:shd w:val="clear" w:color="auto" w:fill="auto"/>
          </w:tcPr>
          <w:p w:rsidR="00E33A7F" w:rsidRPr="00D47499" w:rsidRDefault="00E33A7F" w:rsidP="00734778">
            <w:pPr>
              <w:pStyle w:val="TableText"/>
              <w:rPr>
                <w:lang w:val="en"/>
              </w:rPr>
            </w:pPr>
            <w:r w:rsidRPr="00D47499">
              <w:rPr>
                <w:lang w:val="en"/>
              </w:rPr>
              <w:t>Internet of Things</w:t>
            </w:r>
          </w:p>
        </w:tc>
      </w:tr>
      <w:tr w:rsidR="000A02C8" w:rsidRPr="0063432F">
        <w:trPr>
          <w:jc w:val="right"/>
        </w:trPr>
        <w:tc>
          <w:tcPr>
            <w:tcW w:w="1212" w:type="dxa"/>
          </w:tcPr>
          <w:p w:rsidR="000A02C8" w:rsidRPr="00D47499" w:rsidRDefault="001071B2" w:rsidP="004350A2">
            <w:pPr>
              <w:pStyle w:val="TableText"/>
            </w:pPr>
            <w:r w:rsidRPr="00D47499">
              <w:t>TCP</w:t>
            </w:r>
          </w:p>
        </w:tc>
        <w:tc>
          <w:tcPr>
            <w:tcW w:w="7293" w:type="dxa"/>
            <w:shd w:val="clear" w:color="auto" w:fill="auto"/>
          </w:tcPr>
          <w:p w:rsidR="000A02C8" w:rsidRPr="00D47499" w:rsidRDefault="001071B2" w:rsidP="004350A2">
            <w:pPr>
              <w:pStyle w:val="TableText"/>
              <w:rPr>
                <w:lang w:val="en"/>
              </w:rPr>
            </w:pPr>
            <w:r w:rsidRPr="00D47499">
              <w:rPr>
                <w:lang w:val="en-US"/>
              </w:rPr>
              <w:t>Transport Chain Plan</w:t>
            </w:r>
          </w:p>
        </w:tc>
      </w:tr>
      <w:tr w:rsidR="001071B2" w:rsidRPr="0063432F">
        <w:trPr>
          <w:jc w:val="right"/>
        </w:trPr>
        <w:tc>
          <w:tcPr>
            <w:tcW w:w="1212" w:type="dxa"/>
          </w:tcPr>
          <w:p w:rsidR="001071B2" w:rsidRPr="00D47499" w:rsidRDefault="001071B2" w:rsidP="004350A2">
            <w:pPr>
              <w:pStyle w:val="TableText"/>
            </w:pPr>
            <w:r w:rsidRPr="00D47499">
              <w:t>TEP</w:t>
            </w:r>
          </w:p>
        </w:tc>
        <w:tc>
          <w:tcPr>
            <w:tcW w:w="7293" w:type="dxa"/>
            <w:shd w:val="clear" w:color="auto" w:fill="auto"/>
          </w:tcPr>
          <w:p w:rsidR="001071B2" w:rsidRPr="00D47499" w:rsidRDefault="001071B2" w:rsidP="004350A2">
            <w:pPr>
              <w:pStyle w:val="TableText"/>
              <w:rPr>
                <w:lang w:val="en-US"/>
              </w:rPr>
            </w:pPr>
            <w:r w:rsidRPr="00D47499">
              <w:rPr>
                <w:lang w:val="en-US"/>
              </w:rPr>
              <w:t>Transport Execution Plan</w:t>
            </w:r>
          </w:p>
        </w:tc>
      </w:tr>
      <w:tr w:rsidR="000A02C8" w:rsidRPr="0063432F">
        <w:trPr>
          <w:jc w:val="right"/>
        </w:trPr>
        <w:tc>
          <w:tcPr>
            <w:tcW w:w="1212" w:type="dxa"/>
          </w:tcPr>
          <w:p w:rsidR="000A02C8" w:rsidRPr="00D47499" w:rsidRDefault="00B13A06" w:rsidP="004350A2">
            <w:pPr>
              <w:pStyle w:val="TableText"/>
            </w:pPr>
            <w:r w:rsidRPr="00D47499">
              <w:t>TPM</w:t>
            </w:r>
          </w:p>
        </w:tc>
        <w:tc>
          <w:tcPr>
            <w:tcW w:w="7293" w:type="dxa"/>
            <w:shd w:val="clear" w:color="auto" w:fill="auto"/>
          </w:tcPr>
          <w:p w:rsidR="000A02C8" w:rsidRPr="00D47499" w:rsidRDefault="000A02C8" w:rsidP="004350A2">
            <w:pPr>
              <w:pStyle w:val="TableText"/>
            </w:pPr>
            <w:r w:rsidRPr="00D47499">
              <w:t xml:space="preserve">Transport </w:t>
            </w:r>
            <w:r w:rsidR="00B340FF" w:rsidRPr="00D47499">
              <w:t>Pla</w:t>
            </w:r>
            <w:r w:rsidR="00B13A06" w:rsidRPr="00D47499">
              <w:t>nning Module</w:t>
            </w:r>
          </w:p>
        </w:tc>
      </w:tr>
      <w:tr w:rsidR="000A02C8" w:rsidRPr="0063432F">
        <w:trPr>
          <w:jc w:val="right"/>
        </w:trPr>
        <w:tc>
          <w:tcPr>
            <w:tcW w:w="1212" w:type="dxa"/>
          </w:tcPr>
          <w:p w:rsidR="000A02C8" w:rsidRPr="00D47499" w:rsidRDefault="000A02C8" w:rsidP="004350A2">
            <w:pPr>
              <w:pStyle w:val="TableText"/>
            </w:pPr>
            <w:r w:rsidRPr="00D47499">
              <w:t>WP</w:t>
            </w:r>
          </w:p>
        </w:tc>
        <w:tc>
          <w:tcPr>
            <w:tcW w:w="7293" w:type="dxa"/>
            <w:shd w:val="clear" w:color="auto" w:fill="auto"/>
          </w:tcPr>
          <w:p w:rsidR="000A02C8" w:rsidRPr="00D47499" w:rsidRDefault="000A02C8" w:rsidP="004350A2">
            <w:pPr>
              <w:pStyle w:val="TableText"/>
            </w:pPr>
            <w:r w:rsidRPr="00D47499">
              <w:t>Work Package</w:t>
            </w:r>
          </w:p>
        </w:tc>
      </w:tr>
    </w:tbl>
    <w:p w:rsidR="002824B3" w:rsidRDefault="004350A2" w:rsidP="004350A2">
      <w:pPr>
        <w:pStyle w:val="Heading1"/>
      </w:pPr>
      <w:r>
        <w:br w:type="page"/>
      </w:r>
      <w:bookmarkStart w:id="12" w:name="_Ref318024529"/>
      <w:bookmarkStart w:id="13" w:name="_Toc398570093"/>
      <w:r>
        <w:lastRenderedPageBreak/>
        <w:t>Introduction</w:t>
      </w:r>
      <w:bookmarkEnd w:id="12"/>
      <w:bookmarkEnd w:id="13"/>
    </w:p>
    <w:p w:rsidR="008B0900" w:rsidRDefault="008B0900" w:rsidP="00AE4129">
      <w:pPr>
        <w:pStyle w:val="BodyText"/>
      </w:pPr>
      <w:r>
        <w:t>Describe the goal and the structure of this document.</w:t>
      </w:r>
    </w:p>
    <w:p w:rsidR="00980A94" w:rsidRDefault="00980A94" w:rsidP="00787C97">
      <w:pPr>
        <w:pStyle w:val="Heading1"/>
      </w:pPr>
      <w:bookmarkStart w:id="14" w:name="_Toc398570094"/>
      <w:bookmarkStart w:id="15" w:name="_Toc134003139"/>
      <w:r>
        <w:t>System Requirements</w:t>
      </w:r>
      <w:bookmarkEnd w:id="14"/>
    </w:p>
    <w:p w:rsidR="000922D6" w:rsidRPr="000922D6" w:rsidRDefault="000922D6" w:rsidP="000922D6">
      <w:pPr>
        <w:pStyle w:val="BodyText"/>
      </w:pPr>
      <w:r>
        <w:t>This section lays out the main requirements for SPEEDD prototype. The requirements are based on the requirements documents provided by the use cases.</w:t>
      </w:r>
    </w:p>
    <w:p w:rsidR="0086465D" w:rsidRDefault="009527E7" w:rsidP="00787C97">
      <w:pPr>
        <w:pStyle w:val="Heading1"/>
      </w:pPr>
      <w:bookmarkStart w:id="16" w:name="_Toc398570095"/>
      <w:r>
        <w:t>Conceptual Architecture</w:t>
      </w:r>
      <w:bookmarkEnd w:id="16"/>
    </w:p>
    <w:p w:rsidR="00524F44" w:rsidRDefault="009527E7" w:rsidP="00630085">
      <w:pPr>
        <w:pStyle w:val="BodyText"/>
        <w:rPr>
          <w:lang w:val="en-US"/>
        </w:rPr>
      </w:pPr>
      <w:bookmarkStart w:id="17" w:name="_Ref333753192"/>
      <w:r>
        <w:t xml:space="preserve">This section provides a high-level overview of SPEEDD prototype. The goal is to introduce the main concepts, </w:t>
      </w:r>
      <w:r w:rsidR="00630085">
        <w:t>high-level</w:t>
      </w:r>
      <w:r>
        <w:t xml:space="preserve"> components and information flow without getting into implementation and technological details.</w:t>
      </w:r>
    </w:p>
    <w:p w:rsidR="003A1797" w:rsidRDefault="00770C62" w:rsidP="00787C97">
      <w:pPr>
        <w:pStyle w:val="Heading1"/>
      </w:pPr>
      <w:bookmarkStart w:id="18" w:name="_Toc398570096"/>
      <w:bookmarkEnd w:id="17"/>
      <w:r>
        <w:t>Component Architecture</w:t>
      </w:r>
      <w:bookmarkEnd w:id="18"/>
    </w:p>
    <w:p w:rsidR="003810E9" w:rsidRDefault="00200E68" w:rsidP="00394E1C">
      <w:pPr>
        <w:pStyle w:val="BodyText"/>
      </w:pPr>
      <w:r>
        <w:t xml:space="preserve">Describe the event-driven architecture paradigm and introduce the </w:t>
      </w:r>
      <w:r w:rsidR="00394E1C">
        <w:t>functional components. Refine the component view to include technology stack. Define integration mechanisms, APIs and data formats.</w:t>
      </w:r>
    </w:p>
    <w:p w:rsidR="009831E2" w:rsidRDefault="009831E2" w:rsidP="009831E2">
      <w:pPr>
        <w:pStyle w:val="Heading1"/>
      </w:pPr>
      <w:bookmarkStart w:id="19" w:name="_Toc398570097"/>
      <w:r>
        <w:t>SPEEDD Runtime Architecture</w:t>
      </w:r>
      <w:bookmarkEnd w:id="19"/>
    </w:p>
    <w:p w:rsidR="000829A3" w:rsidRPr="000829A3" w:rsidRDefault="000829A3" w:rsidP="0052705E">
      <w:pPr>
        <w:pStyle w:val="BodyText"/>
      </w:pPr>
      <w:r>
        <w:t>Describe in details the architecture of the runtime part. Provide an general overview of the big picture (architectural diagram). In subsection</w:t>
      </w:r>
      <w:r w:rsidR="0052705E">
        <w:t>s</w:t>
      </w:r>
      <w:r>
        <w:t xml:space="preserve"> describe the architecture of </w:t>
      </w:r>
      <w:r w:rsidR="0052705E">
        <w:t>the</w:t>
      </w:r>
      <w:r>
        <w:t xml:space="preserve"> component</w:t>
      </w:r>
      <w:r w:rsidR="0052705E">
        <w:t>s</w:t>
      </w:r>
      <w:r>
        <w:t>.</w:t>
      </w:r>
    </w:p>
    <w:p w:rsidR="003B1902" w:rsidRDefault="003B1902" w:rsidP="009831E2">
      <w:pPr>
        <w:pStyle w:val="Heading2"/>
      </w:pPr>
      <w:bookmarkStart w:id="20" w:name="_Toc398570098"/>
      <w:r>
        <w:t>Event Bus</w:t>
      </w:r>
    </w:p>
    <w:p w:rsidR="005C6AAF" w:rsidRPr="005C6AAF" w:rsidRDefault="005C6AAF" w:rsidP="00892126">
      <w:pPr>
        <w:pStyle w:val="BodyText"/>
      </w:pPr>
      <w:r>
        <w:t>Describe our implementation of the event bus</w:t>
      </w:r>
      <w:r w:rsidR="00B81405">
        <w:t xml:space="preserve"> using </w:t>
      </w:r>
      <w:r w:rsidR="00892126">
        <w:t>KAFKA</w:t>
      </w:r>
      <w:r w:rsidR="00B81405">
        <w:t xml:space="preserve"> technology.</w:t>
      </w:r>
    </w:p>
    <w:p w:rsidR="004B0377" w:rsidRDefault="004B0377" w:rsidP="004B0377">
      <w:pPr>
        <w:pStyle w:val="Heading2"/>
      </w:pPr>
      <w:bookmarkStart w:id="21" w:name="_Toc398570101"/>
      <w:r>
        <w:t>Event/Data Providers</w:t>
      </w:r>
      <w:bookmarkEnd w:id="21"/>
    </w:p>
    <w:p w:rsidR="004B0377" w:rsidRDefault="004B0377" w:rsidP="004B0377">
      <w:pPr>
        <w:pStyle w:val="BodyText"/>
      </w:pPr>
      <w:r>
        <w:t>Explain how we’re going to stream the data into the system, for each use case.</w:t>
      </w:r>
    </w:p>
    <w:p w:rsidR="0049112C" w:rsidRDefault="0049112C" w:rsidP="0049112C">
      <w:pPr>
        <w:pStyle w:val="Heading2"/>
      </w:pPr>
      <w:bookmarkStart w:id="22" w:name="_Toc398570102"/>
      <w:r>
        <w:lastRenderedPageBreak/>
        <w:t>Action Consumption – Actuators/Connectors</w:t>
      </w:r>
      <w:bookmarkEnd w:id="22"/>
    </w:p>
    <w:p w:rsidR="0049112C" w:rsidRPr="004B0377" w:rsidRDefault="0049112C" w:rsidP="002631D1">
      <w:r>
        <w:t>Describe who and how would consume action messages issued by the system.</w:t>
      </w:r>
      <w:r w:rsidR="00AA1F7E">
        <w:t xml:space="preserve"> Per use case.</w:t>
      </w:r>
    </w:p>
    <w:p w:rsidR="00BB454B" w:rsidRDefault="00B8419C" w:rsidP="009831E2">
      <w:pPr>
        <w:pStyle w:val="Heading2"/>
      </w:pPr>
      <w:r>
        <w:t>Complex Event Process</w:t>
      </w:r>
      <w:r w:rsidR="005A79AD">
        <w:t>or</w:t>
      </w:r>
      <w:bookmarkEnd w:id="20"/>
    </w:p>
    <w:p w:rsidR="005A79AD" w:rsidRDefault="002B6C9D" w:rsidP="00B83AE8">
      <w:pPr>
        <w:pStyle w:val="BodyText"/>
      </w:pPr>
      <w:r>
        <w:t>Descri</w:t>
      </w:r>
      <w:r w:rsidR="00B83AE8">
        <w:t xml:space="preserve">be </w:t>
      </w:r>
      <w:r>
        <w:t>the architecture of PROTON, including implementation on STORM.</w:t>
      </w:r>
    </w:p>
    <w:p w:rsidR="00E15126" w:rsidRDefault="009831E2" w:rsidP="009831E2">
      <w:pPr>
        <w:pStyle w:val="Heading2"/>
      </w:pPr>
      <w:bookmarkStart w:id="23" w:name="_Toc398570099"/>
      <w:r>
        <w:t>Decision Management</w:t>
      </w:r>
      <w:bookmarkEnd w:id="23"/>
    </w:p>
    <w:p w:rsidR="000D0224" w:rsidRDefault="000D0224" w:rsidP="000D0224">
      <w:pPr>
        <w:pStyle w:val="BodyText"/>
      </w:pPr>
      <w:r>
        <w:t>Architecture of the decision management component(s), approaches, issues, etc.</w:t>
      </w:r>
      <w:r w:rsidR="00103E9B">
        <w:t xml:space="preserve"> Possibly discuss separately the design for every use case.</w:t>
      </w:r>
    </w:p>
    <w:p w:rsidR="007231DB" w:rsidRDefault="007231DB" w:rsidP="007231DB">
      <w:pPr>
        <w:pStyle w:val="Heading2"/>
      </w:pPr>
      <w:bookmarkStart w:id="24" w:name="_Toc398570100"/>
      <w:r>
        <w:t>Dashboard application</w:t>
      </w:r>
      <w:bookmarkEnd w:id="24"/>
    </w:p>
    <w:p w:rsidR="003D18AA" w:rsidRDefault="003D18AA" w:rsidP="003D18AA">
      <w:pPr>
        <w:pStyle w:val="BodyText"/>
      </w:pPr>
      <w:r>
        <w:t>Describe the architecture of the dashboard application.</w:t>
      </w:r>
    </w:p>
    <w:p w:rsidR="007A3B7E" w:rsidRDefault="007A3B7E" w:rsidP="00A73945">
      <w:pPr>
        <w:pStyle w:val="Heading1"/>
        <w:rPr>
          <w:lang w:val="en-US" w:bidi="he-IL"/>
        </w:rPr>
      </w:pPr>
      <w:bookmarkStart w:id="25" w:name="_Toc398570103"/>
      <w:bookmarkEnd w:id="15"/>
      <w:r>
        <w:rPr>
          <w:lang w:val="en-US" w:bidi="he-IL"/>
        </w:rPr>
        <w:t>Build-Time Architecture</w:t>
      </w:r>
    </w:p>
    <w:p w:rsidR="00D53D75" w:rsidRDefault="00D53D75" w:rsidP="00D53D75">
      <w:pPr>
        <w:pStyle w:val="BodyText"/>
        <w:rPr>
          <w:lang w:val="en-US" w:bidi="he-IL"/>
        </w:rPr>
      </w:pPr>
      <w:r>
        <w:rPr>
          <w:lang w:val="en-US" w:bidi="he-IL"/>
        </w:rPr>
        <w:t>Describe the build-time path and the architecture in details (based on the conceptual view presented earlier).</w:t>
      </w:r>
    </w:p>
    <w:p w:rsidR="00D53D75" w:rsidRDefault="00D53D75" w:rsidP="00D53D75">
      <w:pPr>
        <w:pStyle w:val="Heading2"/>
        <w:rPr>
          <w:lang w:val="en-US" w:bidi="he-IL"/>
        </w:rPr>
      </w:pPr>
      <w:r>
        <w:rPr>
          <w:lang w:val="en-US" w:bidi="he-IL"/>
        </w:rPr>
        <w:t>Event Pattern Mining</w:t>
      </w:r>
    </w:p>
    <w:p w:rsidR="00D53D75" w:rsidRDefault="00D53D75" w:rsidP="00D53D75">
      <w:pPr>
        <w:pStyle w:val="BodyText"/>
        <w:rPr>
          <w:lang w:val="en-US" w:bidi="he-IL"/>
        </w:rPr>
      </w:pPr>
      <w:r>
        <w:rPr>
          <w:lang w:val="en-US" w:bidi="he-IL"/>
        </w:rPr>
        <w:t>Describe how machine learning approach is used to extract complex event patterns from annotated historic data.</w:t>
      </w:r>
    </w:p>
    <w:p w:rsidR="00387127" w:rsidRDefault="00387127" w:rsidP="00387127">
      <w:pPr>
        <w:pStyle w:val="Heading2"/>
        <w:rPr>
          <w:lang w:val="en-US" w:bidi="he-IL"/>
        </w:rPr>
      </w:pPr>
      <w:r>
        <w:rPr>
          <w:lang w:val="en-US" w:bidi="he-IL"/>
        </w:rPr>
        <w:t>Authoring of CEP Rules</w:t>
      </w:r>
    </w:p>
    <w:p w:rsidR="00D9494E" w:rsidRDefault="00D9494E" w:rsidP="00D9494E">
      <w:pPr>
        <w:pStyle w:val="BodyText"/>
        <w:rPr>
          <w:lang w:val="en-US" w:bidi="he-IL"/>
        </w:rPr>
      </w:pPr>
      <w:r>
        <w:rPr>
          <w:lang w:val="en-US" w:bidi="he-IL"/>
        </w:rPr>
        <w:t>Describe the process, challenges, and approach to translation of the CEP patterns discovered in using machine learning into Proton EPN definition.</w:t>
      </w:r>
    </w:p>
    <w:p w:rsidR="00651A6B" w:rsidRDefault="00651A6B" w:rsidP="00651A6B">
      <w:pPr>
        <w:pStyle w:val="Heading2"/>
        <w:rPr>
          <w:lang w:val="en-US" w:bidi="he-IL"/>
        </w:rPr>
      </w:pPr>
      <w:r>
        <w:rPr>
          <w:lang w:val="en-US" w:bidi="he-IL"/>
        </w:rPr>
        <w:t>Decision Management – the Offline Part</w:t>
      </w:r>
    </w:p>
    <w:p w:rsidR="00651A6B" w:rsidRDefault="00651A6B" w:rsidP="00651A6B">
      <w:pPr>
        <w:pStyle w:val="BodyText"/>
        <w:rPr>
          <w:lang w:val="en-US" w:bidi="he-IL"/>
        </w:rPr>
      </w:pPr>
      <w:r>
        <w:rPr>
          <w:lang w:val="en-US" w:bidi="he-IL"/>
        </w:rPr>
        <w:t>Should see if this is relevant. If it is, describe how decision management component is configured or adjusted based on the exploration of the historic data.</w:t>
      </w:r>
    </w:p>
    <w:p w:rsidR="00A5383C" w:rsidRDefault="00A5383C" w:rsidP="00EE3FBC">
      <w:pPr>
        <w:pStyle w:val="Heading1"/>
        <w:rPr>
          <w:lang w:val="en-US" w:bidi="he-IL"/>
        </w:rPr>
      </w:pPr>
      <w:r>
        <w:rPr>
          <w:lang w:val="en-US" w:bidi="he-IL"/>
        </w:rPr>
        <w:lastRenderedPageBreak/>
        <w:t>Integration – APIs and Data Formats</w:t>
      </w:r>
    </w:p>
    <w:p w:rsidR="001F71C1" w:rsidRPr="001F71C1" w:rsidRDefault="001F71C1" w:rsidP="0093741D">
      <w:pPr>
        <w:pStyle w:val="BodyText"/>
        <w:rPr>
          <w:lang w:val="en-US" w:bidi="he-IL"/>
        </w:rPr>
      </w:pPr>
      <w:r>
        <w:rPr>
          <w:lang w:val="en-US" w:bidi="he-IL"/>
        </w:rPr>
        <w:t xml:space="preserve">Describe the integration mechanisms between different components and between the system and the outside world. List and describe the APIs and data formats </w:t>
      </w:r>
      <w:r w:rsidR="0093741D">
        <w:rPr>
          <w:lang w:val="en-US" w:bidi="he-IL"/>
        </w:rPr>
        <w:t>in use</w:t>
      </w:r>
      <w:r>
        <w:rPr>
          <w:lang w:val="en-US" w:bidi="he-IL"/>
        </w:rPr>
        <w:t>.</w:t>
      </w:r>
    </w:p>
    <w:p w:rsidR="00EE3FBC" w:rsidRDefault="00EE3FBC" w:rsidP="00EE3FBC">
      <w:pPr>
        <w:pStyle w:val="Heading1"/>
        <w:rPr>
          <w:lang w:val="en-US" w:bidi="he-IL"/>
        </w:rPr>
      </w:pPr>
      <w:r>
        <w:rPr>
          <w:lang w:val="en-US" w:bidi="he-IL"/>
        </w:rPr>
        <w:t>Non-Functional Aspects</w:t>
      </w:r>
    </w:p>
    <w:p w:rsidR="00EE3FBC" w:rsidRDefault="00EE3FBC" w:rsidP="00EE3FBC">
      <w:pPr>
        <w:pStyle w:val="Heading2"/>
        <w:rPr>
          <w:lang w:val="en-US" w:bidi="he-IL"/>
        </w:rPr>
      </w:pPr>
      <w:r>
        <w:rPr>
          <w:lang w:val="en-US" w:bidi="he-IL"/>
        </w:rPr>
        <w:t>Scalability</w:t>
      </w:r>
    </w:p>
    <w:p w:rsidR="0033128A" w:rsidRPr="0033128A" w:rsidRDefault="0033128A" w:rsidP="0033128A">
      <w:pPr>
        <w:pStyle w:val="BodyText"/>
        <w:rPr>
          <w:lang w:val="en-US" w:bidi="he-IL"/>
        </w:rPr>
      </w:pPr>
      <w:r>
        <w:rPr>
          <w:lang w:val="en-US" w:bidi="he-IL"/>
        </w:rPr>
        <w:t>Explain why is the proposed architecture is scalable. Describe how the system will scale up and out to match the load.</w:t>
      </w:r>
    </w:p>
    <w:p w:rsidR="00A40D58" w:rsidRDefault="00A40D58" w:rsidP="00A40D58">
      <w:pPr>
        <w:pStyle w:val="Heading2"/>
        <w:rPr>
          <w:lang w:val="en-US" w:bidi="he-IL"/>
        </w:rPr>
      </w:pPr>
      <w:r>
        <w:rPr>
          <w:lang w:val="en-US" w:bidi="he-IL"/>
        </w:rPr>
        <w:t>Fault Tolerance</w:t>
      </w:r>
    </w:p>
    <w:p w:rsidR="0033128A" w:rsidRPr="0033128A" w:rsidRDefault="0033128A" w:rsidP="0033128A">
      <w:pPr>
        <w:pStyle w:val="BodyText"/>
        <w:rPr>
          <w:lang w:val="en-US" w:bidi="he-IL"/>
        </w:rPr>
      </w:pPr>
      <w:r>
        <w:rPr>
          <w:lang w:val="en-US" w:bidi="he-IL"/>
        </w:rPr>
        <w:t>Explain what types of failures the system is designed to stand. Describe the designed behavior of the system in case of such failures.</w:t>
      </w:r>
    </w:p>
    <w:p w:rsidR="00EE3FBC" w:rsidRDefault="00EE3FBC" w:rsidP="00EE3FBC">
      <w:pPr>
        <w:pStyle w:val="Heading2"/>
        <w:rPr>
          <w:lang w:val="en-US" w:bidi="he-IL"/>
        </w:rPr>
      </w:pPr>
      <w:r>
        <w:rPr>
          <w:lang w:val="en-US" w:bidi="he-IL"/>
        </w:rPr>
        <w:t>Testability</w:t>
      </w:r>
    </w:p>
    <w:p w:rsidR="00F90EF2" w:rsidRPr="00F90EF2" w:rsidRDefault="00F90EF2" w:rsidP="00F90EF2">
      <w:pPr>
        <w:pStyle w:val="BodyText"/>
        <w:rPr>
          <w:lang w:val="en-US" w:bidi="he-IL"/>
        </w:rPr>
      </w:pPr>
      <w:r>
        <w:rPr>
          <w:lang w:val="en-US" w:bidi="he-IL"/>
        </w:rPr>
        <w:t>Describe the approach to testing the system. Address the functional testing as well as performance testing approach as designed.</w:t>
      </w:r>
    </w:p>
    <w:p w:rsidR="004350A2" w:rsidRDefault="004350A2" w:rsidP="00A73945">
      <w:pPr>
        <w:pStyle w:val="Heading1"/>
        <w:rPr>
          <w:lang w:val="en-US" w:bidi="he-IL"/>
        </w:rPr>
      </w:pPr>
      <w:r>
        <w:rPr>
          <w:lang w:val="en-US" w:bidi="he-IL"/>
        </w:rPr>
        <w:t>S</w:t>
      </w:r>
      <w:r w:rsidRPr="00087620">
        <w:rPr>
          <w:lang w:val="en-US" w:bidi="he-IL"/>
        </w:rPr>
        <w:t>ummary</w:t>
      </w:r>
      <w:bookmarkEnd w:id="25"/>
    </w:p>
    <w:p w:rsidR="00E12AA6" w:rsidRDefault="00425A7E" w:rsidP="00CA140E">
      <w:pPr>
        <w:pStyle w:val="BodyText"/>
      </w:pPr>
      <w:r>
        <w:t>TBD - Summarize</w:t>
      </w:r>
    </w:p>
    <w:p w:rsidR="00E57D09" w:rsidRDefault="00E57D09" w:rsidP="00E57D09">
      <w:pPr>
        <w:pStyle w:val="Heading1"/>
      </w:pPr>
      <w:bookmarkStart w:id="26" w:name="_Toc398570104"/>
      <w:r>
        <w:t>Appendix A – Technology Evaluation</w:t>
      </w:r>
      <w:bookmarkEnd w:id="26"/>
    </w:p>
    <w:p w:rsidR="00343BB7" w:rsidRDefault="00343BB7" w:rsidP="00343BB7">
      <w:pPr>
        <w:pStyle w:val="BodyText"/>
      </w:pPr>
      <w:r>
        <w:t>This could be one or more appendix parts. Here we’ll explain the approach, criteria, and the final choice of the technology stack that was made.</w:t>
      </w:r>
    </w:p>
    <w:p w:rsidR="00165C91" w:rsidRDefault="00165C91" w:rsidP="00165C91">
      <w:pPr>
        <w:pStyle w:val="Heading2"/>
      </w:pPr>
      <w:bookmarkStart w:id="27" w:name="_Toc398570105"/>
      <w:r>
        <w:lastRenderedPageBreak/>
        <w:t>Stream Processing – requirements and evaluation criteria</w:t>
      </w:r>
      <w:bookmarkEnd w:id="27"/>
    </w:p>
    <w:p w:rsidR="00165C91" w:rsidRDefault="00165C91" w:rsidP="00165C91">
      <w:pPr>
        <w:pStyle w:val="Heading2"/>
      </w:pPr>
      <w:bookmarkStart w:id="28" w:name="_Toc398570106"/>
      <w:r>
        <w:t>Storm</w:t>
      </w:r>
      <w:bookmarkEnd w:id="28"/>
    </w:p>
    <w:p w:rsidR="006C6673" w:rsidRDefault="006C6673" w:rsidP="006C6673">
      <w:pPr>
        <w:pStyle w:val="Heading2"/>
      </w:pPr>
      <w:bookmarkStart w:id="29" w:name="_Toc398570107"/>
      <w:r>
        <w:t>Akka</w:t>
      </w:r>
      <w:bookmarkEnd w:id="29"/>
    </w:p>
    <w:p w:rsidR="006C6673" w:rsidRDefault="006C6673" w:rsidP="006C6673">
      <w:pPr>
        <w:pStyle w:val="Heading2"/>
      </w:pPr>
      <w:bookmarkStart w:id="30" w:name="_Toc398570108"/>
      <w:r>
        <w:t>Spark Streaming</w:t>
      </w:r>
      <w:bookmarkEnd w:id="30"/>
    </w:p>
    <w:p w:rsidR="009C5250" w:rsidRPr="009C5250" w:rsidRDefault="00F7089B" w:rsidP="00A92613">
      <w:pPr>
        <w:pStyle w:val="Heading2"/>
      </w:pPr>
      <w:bookmarkStart w:id="31" w:name="_Toc398570109"/>
      <w:r>
        <w:t xml:space="preserve">Choice of </w:t>
      </w:r>
      <w:r w:rsidR="00134BEC">
        <w:t xml:space="preserve">the </w:t>
      </w:r>
      <w:bookmarkStart w:id="32" w:name="_GoBack"/>
      <w:bookmarkEnd w:id="32"/>
      <w:r w:rsidR="009C5250">
        <w:t>Messaging Platform</w:t>
      </w:r>
      <w:bookmarkEnd w:id="31"/>
    </w:p>
    <w:p w:rsidR="00165C91" w:rsidRPr="00165C91" w:rsidRDefault="00165C91" w:rsidP="00165C91">
      <w:pPr>
        <w:pStyle w:val="BodyText"/>
      </w:pPr>
    </w:p>
    <w:p w:rsidR="007E34CB" w:rsidRPr="007E34CB" w:rsidRDefault="007E34CB" w:rsidP="00264193">
      <w:pPr>
        <w:pStyle w:val="Heading1-noNumber"/>
        <w:rPr>
          <w:rtl/>
          <w:lang w:val="en-US" w:bidi="he-IL"/>
        </w:rPr>
      </w:pPr>
    </w:p>
    <w:sectPr w:rsidR="007E34CB" w:rsidRPr="007E34CB" w:rsidSect="00264193">
      <w:headerReference w:type="default" r:id="rId12"/>
      <w:footerReference w:type="default" r:id="rId13"/>
      <w:pgSz w:w="11907" w:h="16840" w:code="9"/>
      <w:pgMar w:top="2109" w:right="1701" w:bottom="1440" w:left="1701" w:header="720" w:footer="56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exander Kofman" w:date="2014-09-15T17:49:00Z" w:initials="AK">
    <w:p w:rsidR="001C7134" w:rsidRDefault="001C7134">
      <w:pPr>
        <w:pStyle w:val="CommentText"/>
      </w:pPr>
      <w:r>
        <w:rPr>
          <w:rStyle w:val="CommentReference"/>
        </w:rPr>
        <w:annotationRef/>
      </w:r>
      <w:r>
        <w:t>Technion is the lead beneficiary for the WP although IBM leads the architecture. Should we change this field to Technion?</w:t>
      </w:r>
    </w:p>
  </w:comment>
  <w:comment w:id="1" w:author="Alexander Kofman" w:date="2014-09-15T17:50:00Z" w:initials="AK">
    <w:p w:rsidR="00AA7612" w:rsidRDefault="00AA7612">
      <w:pPr>
        <w:pStyle w:val="CommentText"/>
      </w:pPr>
      <w:r>
        <w:rPr>
          <w:rStyle w:val="CommentReference"/>
        </w:rPr>
        <w:annotationRef/>
      </w:r>
      <w:r>
        <w:t>Add contributors</w:t>
      </w:r>
    </w:p>
  </w:comment>
  <w:comment w:id="2" w:author="Alexander Kofman" w:date="2014-09-15T17:51:00Z" w:initials="AK">
    <w:p w:rsidR="006B3DD9" w:rsidRDefault="006B3DD9">
      <w:pPr>
        <w:pStyle w:val="CommentText"/>
      </w:pPr>
      <w:r>
        <w:rPr>
          <w:rStyle w:val="CommentReference"/>
        </w:rPr>
        <w:annotationRef/>
      </w:r>
      <w:r>
        <w:t>Add reviewers</w:t>
      </w:r>
    </w:p>
  </w:comment>
  <w:comment w:id="4" w:author="Alexander Kofman" w:date="2014-09-15T17:56:00Z" w:initials="AK">
    <w:p w:rsidR="00E87927" w:rsidRDefault="00E87927" w:rsidP="00B35D11">
      <w:pPr>
        <w:pStyle w:val="CommentText"/>
      </w:pPr>
      <w:r>
        <w:rPr>
          <w:rStyle w:val="CommentReference"/>
        </w:rPr>
        <w:annotationRef/>
      </w:r>
      <w:r w:rsidR="00B35D11">
        <w:t>Write abstract</w:t>
      </w:r>
    </w:p>
  </w:comment>
  <w:comment w:id="11" w:author="Alexander Kofman" w:date="2014-09-15T17:58:00Z" w:initials="AK">
    <w:p w:rsidR="00D34B67" w:rsidRDefault="00D34B67">
      <w:pPr>
        <w:pStyle w:val="CommentText"/>
      </w:pPr>
      <w:r>
        <w:rPr>
          <w:rStyle w:val="CommentReference"/>
        </w:rPr>
        <w:annotationRef/>
      </w:r>
      <w:r>
        <w:t>Update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DC2" w:rsidRDefault="00937DC2" w:rsidP="004350A2">
      <w:pPr>
        <w:spacing w:after="0" w:line="240" w:lineRule="auto"/>
      </w:pPr>
      <w:r>
        <w:separator/>
      </w:r>
    </w:p>
  </w:endnote>
  <w:endnote w:type="continuationSeparator" w:id="0">
    <w:p w:rsidR="00937DC2" w:rsidRDefault="00937DC2" w:rsidP="0043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BRGD+TTE54E8328t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64" w:rsidRPr="00A6680A" w:rsidRDefault="00C33064" w:rsidP="004350A2">
    <w:pPr>
      <w:pStyle w:val="Footer"/>
      <w:tabs>
        <w:tab w:val="clear" w:pos="8306"/>
        <w:tab w:val="right" w:pos="8800"/>
      </w:tabs>
      <w:rPr>
        <w:sz w:val="12"/>
        <w:szCs w:val="12"/>
      </w:rPr>
    </w:pPr>
  </w:p>
  <w:p w:rsidR="00C33064" w:rsidRPr="00AF64B3" w:rsidRDefault="00C33064" w:rsidP="00E045B9">
    <w:pPr>
      <w:pStyle w:val="Footer"/>
      <w:tabs>
        <w:tab w:val="clear" w:pos="8306"/>
        <w:tab w:val="right" w:pos="8580"/>
      </w:tabs>
      <w:jc w:val="both"/>
      <w:rPr>
        <w:sz w:val="20"/>
        <w:szCs w:val="20"/>
      </w:rPr>
    </w:pPr>
    <w:r w:rsidRPr="00AF64B3">
      <w:rPr>
        <w:sz w:val="20"/>
        <w:szCs w:val="20"/>
      </w:rPr>
      <w:t>The research leading to these results has received funding from the European</w:t>
    </w:r>
    <w:r>
      <w:rPr>
        <w:sz w:val="20"/>
        <w:szCs w:val="20"/>
      </w:rPr>
      <w:t xml:space="preserve"> </w:t>
    </w:r>
    <w:r w:rsidRPr="00AF64B3">
      <w:rPr>
        <w:sz w:val="20"/>
        <w:szCs w:val="20"/>
      </w:rPr>
      <w:t>Community's</w:t>
    </w:r>
    <w:r>
      <w:rPr>
        <w:sz w:val="20"/>
        <w:szCs w:val="20"/>
      </w:rPr>
      <w:t xml:space="preserve"> </w:t>
    </w:r>
    <w:r w:rsidRPr="00AF64B3">
      <w:rPr>
        <w:sz w:val="20"/>
        <w:szCs w:val="20"/>
      </w:rPr>
      <w:t xml:space="preserve">Seventh Framework Programme [FP7/2007-2013] under grant agreement no. </w:t>
    </w:r>
    <w:r w:rsidR="00E045B9">
      <w:rPr>
        <w:sz w:val="20"/>
        <w:szCs w:val="20"/>
      </w:rPr>
      <w:t>619435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64" w:rsidRPr="00A6680A" w:rsidRDefault="00C33064" w:rsidP="004350A2">
    <w:pPr>
      <w:pBdr>
        <w:top w:val="single" w:sz="4" w:space="0" w:color="auto"/>
      </w:pBdr>
      <w:tabs>
        <w:tab w:val="right" w:pos="8580"/>
      </w:tabs>
      <w:spacing w:after="0" w:line="240" w:lineRule="auto"/>
      <w:rPr>
        <w:rFonts w:ascii="Times New Roman" w:hAnsi="Times New Roman"/>
        <w:sz w:val="12"/>
        <w:szCs w:val="12"/>
      </w:rPr>
    </w:pPr>
  </w:p>
  <w:p w:rsidR="00C33064" w:rsidRPr="00093226" w:rsidRDefault="00C33064" w:rsidP="00324EA4">
    <w:pPr>
      <w:pBdr>
        <w:top w:val="single" w:sz="4" w:space="0" w:color="auto"/>
      </w:pBdr>
      <w:tabs>
        <w:tab w:val="right" w:pos="8580"/>
      </w:tabs>
      <w:spacing w:after="0" w:line="240" w:lineRule="auto"/>
    </w:pPr>
    <w:r w:rsidRPr="00093226">
      <w:rPr>
        <w:sz w:val="24"/>
        <w:szCs w:val="24"/>
      </w:rPr>
      <w:t>©</w:t>
    </w:r>
    <w:r>
      <w:rPr>
        <w:sz w:val="24"/>
        <w:szCs w:val="24"/>
      </w:rPr>
      <w:t xml:space="preserve"> </w:t>
    </w:r>
    <w:r w:rsidRPr="00093226">
      <w:rPr>
        <w:sz w:val="20"/>
      </w:rPr>
      <w:t>D</w:t>
    </w:r>
    <w:r>
      <w:rPr>
        <w:sz w:val="20"/>
      </w:rPr>
      <w:t>6</w:t>
    </w:r>
    <w:r w:rsidRPr="00093226">
      <w:rPr>
        <w:sz w:val="20"/>
      </w:rPr>
      <w:t>.</w:t>
    </w:r>
    <w:r w:rsidR="00324EA4">
      <w:rPr>
        <w:sz w:val="20"/>
      </w:rPr>
      <w:t>1</w:t>
    </w:r>
    <w:r w:rsidRPr="00093226">
      <w:rPr>
        <w:sz w:val="20"/>
      </w:rPr>
      <w:t xml:space="preserve"> </w:t>
    </w:r>
    <w:r w:rsidR="00324EA4">
      <w:rPr>
        <w:sz w:val="20"/>
      </w:rPr>
      <w:t>Architecture Design of SPEEDD Prototype</w:t>
    </w:r>
    <w:r w:rsidRPr="00093226">
      <w:rPr>
        <w:sz w:val="20"/>
      </w:rPr>
      <w:tab/>
      <w:t xml:space="preserve">Page </w:t>
    </w:r>
    <w:r w:rsidRPr="00093226">
      <w:rPr>
        <w:sz w:val="20"/>
      </w:rPr>
      <w:fldChar w:fldCharType="begin"/>
    </w:r>
    <w:r w:rsidRPr="00093226">
      <w:rPr>
        <w:sz w:val="20"/>
      </w:rPr>
      <w:instrText xml:space="preserve"> PAGE  \* Arabic  \* MERGEFORMAT </w:instrText>
    </w:r>
    <w:r w:rsidRPr="00093226">
      <w:rPr>
        <w:sz w:val="20"/>
      </w:rPr>
      <w:fldChar w:fldCharType="separate"/>
    </w:r>
    <w:r w:rsidR="00134BEC">
      <w:rPr>
        <w:noProof/>
        <w:sz w:val="20"/>
      </w:rPr>
      <w:t>10</w:t>
    </w:r>
    <w:r w:rsidRPr="00093226">
      <w:rPr>
        <w:sz w:val="20"/>
      </w:rPr>
      <w:fldChar w:fldCharType="end"/>
    </w:r>
    <w:r w:rsidRPr="00093226">
      <w:rPr>
        <w:sz w:val="20"/>
      </w:rPr>
      <w:t xml:space="preserve"> of </w:t>
    </w:r>
    <w:r w:rsidRPr="00093226">
      <w:rPr>
        <w:sz w:val="20"/>
      </w:rPr>
      <w:fldChar w:fldCharType="begin"/>
    </w:r>
    <w:r w:rsidRPr="00093226">
      <w:rPr>
        <w:sz w:val="20"/>
      </w:rPr>
      <w:instrText xml:space="preserve"> NUMPAGES  </w:instrText>
    </w:r>
    <w:r w:rsidRPr="00093226">
      <w:rPr>
        <w:sz w:val="20"/>
      </w:rPr>
      <w:fldChar w:fldCharType="separate"/>
    </w:r>
    <w:r w:rsidR="00134BEC">
      <w:rPr>
        <w:noProof/>
        <w:sz w:val="20"/>
      </w:rPr>
      <w:t>10</w:t>
    </w:r>
    <w:r w:rsidRPr="0009322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DC2" w:rsidRDefault="00937DC2" w:rsidP="004350A2">
      <w:pPr>
        <w:spacing w:after="0" w:line="240" w:lineRule="auto"/>
      </w:pPr>
      <w:r>
        <w:separator/>
      </w:r>
    </w:p>
  </w:footnote>
  <w:footnote w:type="continuationSeparator" w:id="0">
    <w:p w:rsidR="00937DC2" w:rsidRDefault="00937DC2" w:rsidP="00435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3064" w:rsidRDefault="00103EF4" w:rsidP="00103EF4">
    <w:pPr>
      <w:pStyle w:val="Header"/>
      <w:tabs>
        <w:tab w:val="clear" w:pos="4153"/>
        <w:tab w:val="clear" w:pos="8306"/>
        <w:tab w:val="right" w:pos="8580"/>
      </w:tabs>
    </w:pPr>
    <w:r w:rsidRPr="00103EF4">
      <w:rPr>
        <w:lang w:val="en-US"/>
      </w:rPr>
      <w:t>FP7-ICT-2013-11</w:t>
    </w:r>
    <w:r w:rsidR="00C33064">
      <w:t xml:space="preserve">— </w:t>
    </w:r>
    <w:r>
      <w:t>SPEEDD</w:t>
    </w:r>
    <w:r w:rsidR="00C33064">
      <w:tab/>
    </w:r>
    <w:r w:rsidR="009E2FCA">
      <w:rPr>
        <w:noProof/>
        <w:lang w:val="en-US" w:bidi="he-IL"/>
      </w:rPr>
      <w:drawing>
        <wp:inline distT="0" distB="0" distL="0" distR="0" wp14:anchorId="34DE0205" wp14:editId="44004CE9">
          <wp:extent cx="1183640" cy="347108"/>
          <wp:effectExtent l="0" t="0" r="0" b="0"/>
          <wp:docPr id="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347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3064" w:rsidRPr="00A6680A" w:rsidRDefault="00C33064" w:rsidP="004350A2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580"/>
      </w:tabs>
      <w:ind w:right="-4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141"/>
    <w:multiLevelType w:val="hybridMultilevel"/>
    <w:tmpl w:val="21AACE9E"/>
    <w:lvl w:ilvl="0" w:tplc="AF1085C4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FA58B3"/>
    <w:multiLevelType w:val="hybridMultilevel"/>
    <w:tmpl w:val="03E245B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132A5DDF"/>
    <w:multiLevelType w:val="hybridMultilevel"/>
    <w:tmpl w:val="02B6535E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9963B3"/>
    <w:multiLevelType w:val="hybridMultilevel"/>
    <w:tmpl w:val="2F8A06F2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CE2F85"/>
    <w:multiLevelType w:val="hybridMultilevel"/>
    <w:tmpl w:val="7B5273F0"/>
    <w:lvl w:ilvl="0" w:tplc="F8B25A60">
      <w:start w:val="1"/>
      <w:numFmt w:val="bullet"/>
      <w:lvlText w:val=""/>
      <w:lvlJc w:val="left"/>
      <w:pPr>
        <w:tabs>
          <w:tab w:val="num" w:pos="720"/>
        </w:tabs>
        <w:ind w:left="697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79433F"/>
    <w:multiLevelType w:val="hybridMultilevel"/>
    <w:tmpl w:val="F89E61AE"/>
    <w:lvl w:ilvl="0" w:tplc="F6CE08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5F3B9D"/>
    <w:multiLevelType w:val="hybridMultilevel"/>
    <w:tmpl w:val="67E64A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923577"/>
    <w:multiLevelType w:val="hybridMultilevel"/>
    <w:tmpl w:val="A5AA1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4A778A"/>
    <w:multiLevelType w:val="hybridMultilevel"/>
    <w:tmpl w:val="8C3EAAA6"/>
    <w:lvl w:ilvl="0" w:tplc="19EE161E">
      <w:start w:val="1"/>
      <w:numFmt w:val="bullet"/>
      <w:lvlText w:val=""/>
      <w:lvlJc w:val="left"/>
      <w:pPr>
        <w:tabs>
          <w:tab w:val="num" w:pos="720"/>
        </w:tabs>
        <w:ind w:left="6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6C1F3E"/>
    <w:multiLevelType w:val="hybridMultilevel"/>
    <w:tmpl w:val="950423FC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FB7D69"/>
    <w:multiLevelType w:val="hybridMultilevel"/>
    <w:tmpl w:val="E4B44C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4654D63"/>
    <w:multiLevelType w:val="hybridMultilevel"/>
    <w:tmpl w:val="168C3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6C4C0E"/>
    <w:multiLevelType w:val="hybridMultilevel"/>
    <w:tmpl w:val="1690D344"/>
    <w:lvl w:ilvl="0" w:tplc="F6CE08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E70F3B"/>
    <w:multiLevelType w:val="hybridMultilevel"/>
    <w:tmpl w:val="E930569C"/>
    <w:lvl w:ilvl="0" w:tplc="EFECB728">
      <w:start w:val="1"/>
      <w:numFmt w:val="bullet"/>
      <w:lvlText w:val=""/>
      <w:lvlJc w:val="left"/>
      <w:pPr>
        <w:tabs>
          <w:tab w:val="num" w:pos="720"/>
        </w:tabs>
        <w:ind w:left="6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14">
    <w:nsid w:val="367B3E70"/>
    <w:multiLevelType w:val="hybridMultilevel"/>
    <w:tmpl w:val="748A42F4"/>
    <w:lvl w:ilvl="0" w:tplc="55B8D03A">
      <w:start w:val="1"/>
      <w:numFmt w:val="bullet"/>
      <w:pStyle w:val="Bulletedlis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70324B1"/>
    <w:multiLevelType w:val="hybridMultilevel"/>
    <w:tmpl w:val="CA9E9C96"/>
    <w:lvl w:ilvl="0" w:tplc="F8B25A60">
      <w:start w:val="1"/>
      <w:numFmt w:val="bullet"/>
      <w:lvlText w:val=""/>
      <w:lvlJc w:val="left"/>
      <w:pPr>
        <w:tabs>
          <w:tab w:val="num" w:pos="720"/>
        </w:tabs>
        <w:ind w:left="6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2115E1"/>
    <w:multiLevelType w:val="hybridMultilevel"/>
    <w:tmpl w:val="2C08AE26"/>
    <w:lvl w:ilvl="0" w:tplc="00BED426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F20217"/>
    <w:multiLevelType w:val="hybridMultilevel"/>
    <w:tmpl w:val="913E6A00"/>
    <w:lvl w:ilvl="0" w:tplc="90349D32">
      <w:start w:val="1"/>
      <w:numFmt w:val="decimal"/>
      <w:lvlText w:val="%1)"/>
      <w:lvlJc w:val="left"/>
      <w:pPr>
        <w:tabs>
          <w:tab w:val="num" w:pos="720"/>
        </w:tabs>
        <w:ind w:left="697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995DBB"/>
    <w:multiLevelType w:val="hybridMultilevel"/>
    <w:tmpl w:val="336E6E80"/>
    <w:lvl w:ilvl="0" w:tplc="00BED42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3567621"/>
    <w:multiLevelType w:val="hybridMultilevel"/>
    <w:tmpl w:val="20F8405E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C90588"/>
    <w:multiLevelType w:val="hybridMultilevel"/>
    <w:tmpl w:val="CF7A0600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024ED9"/>
    <w:multiLevelType w:val="hybridMultilevel"/>
    <w:tmpl w:val="E9D8BAF0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89027C"/>
    <w:multiLevelType w:val="hybridMultilevel"/>
    <w:tmpl w:val="16A2B9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B135224"/>
    <w:multiLevelType w:val="hybridMultilevel"/>
    <w:tmpl w:val="DB10AB4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>
    <w:nsid w:val="4CF51791"/>
    <w:multiLevelType w:val="hybridMultilevel"/>
    <w:tmpl w:val="13226AD2"/>
    <w:lvl w:ilvl="0" w:tplc="D2DA745C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AF1085C4">
      <w:start w:val="1"/>
      <w:numFmt w:val="bullet"/>
      <w:pStyle w:val="ItemLevel1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1D7DC6"/>
    <w:multiLevelType w:val="hybridMultilevel"/>
    <w:tmpl w:val="DB76D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CB3EA2"/>
    <w:multiLevelType w:val="hybridMultilevel"/>
    <w:tmpl w:val="3E76B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1626AE"/>
    <w:multiLevelType w:val="hybridMultilevel"/>
    <w:tmpl w:val="3FECCE36"/>
    <w:lvl w:ilvl="0" w:tplc="F6CE08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8949CC"/>
    <w:multiLevelType w:val="hybridMultilevel"/>
    <w:tmpl w:val="B8B8F828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E96DCA"/>
    <w:multiLevelType w:val="hybridMultilevel"/>
    <w:tmpl w:val="60AC2700"/>
    <w:lvl w:ilvl="0" w:tplc="F6CE08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ED72E41"/>
    <w:multiLevelType w:val="hybridMultilevel"/>
    <w:tmpl w:val="49522E9C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FC21F8"/>
    <w:multiLevelType w:val="hybridMultilevel"/>
    <w:tmpl w:val="A8DA484E"/>
    <w:lvl w:ilvl="0" w:tplc="F6CE08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06791D"/>
    <w:multiLevelType w:val="hybridMultilevel"/>
    <w:tmpl w:val="44B42838"/>
    <w:lvl w:ilvl="0" w:tplc="C8EC8E14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60409A"/>
    <w:multiLevelType w:val="hybridMultilevel"/>
    <w:tmpl w:val="4D0AC71E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5F6636"/>
    <w:multiLevelType w:val="hybridMultilevel"/>
    <w:tmpl w:val="C3B487E0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6636E6"/>
    <w:multiLevelType w:val="hybridMultilevel"/>
    <w:tmpl w:val="C12C4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AE0BB3"/>
    <w:multiLevelType w:val="hybridMultilevel"/>
    <w:tmpl w:val="FD485382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38">
    <w:nsid w:val="711804EC"/>
    <w:multiLevelType w:val="hybridMultilevel"/>
    <w:tmpl w:val="0F963D18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11C190E"/>
    <w:multiLevelType w:val="multilevel"/>
    <w:tmpl w:val="8640DEA8"/>
    <w:lvl w:ilvl="0">
      <w:start w:val="1"/>
      <w:numFmt w:val="decimal"/>
      <w:pStyle w:val="Heading1"/>
      <w:lvlText w:val="%1."/>
      <w:lvlJc w:val="left"/>
      <w:pPr>
        <w:tabs>
          <w:tab w:val="num" w:pos="929"/>
        </w:tabs>
        <w:ind w:left="929" w:hanging="709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49"/>
        </w:tabs>
        <w:ind w:left="2249" w:hanging="709"/>
      </w:pPr>
      <w:rPr>
        <w:rFonts w:hint="default"/>
        <w:lang w:val="en-GB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019"/>
        </w:tabs>
        <w:ind w:left="3019" w:hanging="709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0">
    <w:nsid w:val="7312589F"/>
    <w:multiLevelType w:val="singleLevel"/>
    <w:tmpl w:val="D7125C86"/>
    <w:lvl w:ilvl="0">
      <w:start w:val="1"/>
      <w:numFmt w:val="decimal"/>
      <w:pStyle w:val="Style1"/>
      <w:lvlText w:val="%1."/>
      <w:lvlJc w:val="left"/>
      <w:pPr>
        <w:tabs>
          <w:tab w:val="num" w:pos="0"/>
        </w:tabs>
        <w:ind w:left="2083" w:hanging="283"/>
      </w:pPr>
    </w:lvl>
  </w:abstractNum>
  <w:abstractNum w:abstractNumId="41">
    <w:nsid w:val="731C37AE"/>
    <w:multiLevelType w:val="hybridMultilevel"/>
    <w:tmpl w:val="81EE0576"/>
    <w:lvl w:ilvl="0" w:tplc="12C67736">
      <w:start w:val="1"/>
      <w:numFmt w:val="bullet"/>
      <w:lvlText w:val=""/>
      <w:lvlJc w:val="left"/>
      <w:pPr>
        <w:tabs>
          <w:tab w:val="num" w:pos="720"/>
        </w:tabs>
        <w:ind w:left="697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0"/>
        </w:tabs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</w:rPr>
    </w:lvl>
  </w:abstractNum>
  <w:abstractNum w:abstractNumId="42">
    <w:nsid w:val="74C0286A"/>
    <w:multiLevelType w:val="hybridMultilevel"/>
    <w:tmpl w:val="F80CA742"/>
    <w:lvl w:ilvl="0" w:tplc="00BED426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1822D5"/>
    <w:multiLevelType w:val="hybridMultilevel"/>
    <w:tmpl w:val="1E924536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97D0FEB"/>
    <w:multiLevelType w:val="hybridMultilevel"/>
    <w:tmpl w:val="A3FA4244"/>
    <w:lvl w:ilvl="0" w:tplc="22C2E082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AF1085C4">
      <w:start w:val="1"/>
      <w:numFmt w:val="bullet"/>
      <w:lvlText w:val=""/>
      <w:lvlJc w:val="left"/>
      <w:pPr>
        <w:tabs>
          <w:tab w:val="num" w:pos="72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B7E6A68"/>
    <w:multiLevelType w:val="hybridMultilevel"/>
    <w:tmpl w:val="18468974"/>
    <w:lvl w:ilvl="0" w:tplc="00BED426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0"/>
  </w:num>
  <w:num w:numId="3">
    <w:abstractNumId w:val="40"/>
  </w:num>
  <w:num w:numId="4">
    <w:abstractNumId w:val="14"/>
  </w:num>
  <w:num w:numId="5">
    <w:abstractNumId w:val="24"/>
  </w:num>
  <w:num w:numId="6">
    <w:abstractNumId w:val="21"/>
  </w:num>
  <w:num w:numId="7">
    <w:abstractNumId w:val="30"/>
  </w:num>
  <w:num w:numId="8">
    <w:abstractNumId w:val="36"/>
  </w:num>
  <w:num w:numId="9">
    <w:abstractNumId w:val="34"/>
  </w:num>
  <w:num w:numId="10">
    <w:abstractNumId w:val="20"/>
  </w:num>
  <w:num w:numId="11">
    <w:abstractNumId w:val="38"/>
  </w:num>
  <w:num w:numId="12">
    <w:abstractNumId w:val="33"/>
  </w:num>
  <w:num w:numId="13">
    <w:abstractNumId w:val="2"/>
  </w:num>
  <w:num w:numId="14">
    <w:abstractNumId w:val="44"/>
  </w:num>
  <w:num w:numId="15">
    <w:abstractNumId w:val="19"/>
  </w:num>
  <w:num w:numId="16">
    <w:abstractNumId w:val="43"/>
  </w:num>
  <w:num w:numId="17">
    <w:abstractNumId w:val="9"/>
  </w:num>
  <w:num w:numId="18">
    <w:abstractNumId w:val="28"/>
  </w:num>
  <w:num w:numId="19">
    <w:abstractNumId w:val="3"/>
  </w:num>
  <w:num w:numId="20">
    <w:abstractNumId w:val="42"/>
  </w:num>
  <w:num w:numId="21">
    <w:abstractNumId w:val="45"/>
  </w:num>
  <w:num w:numId="22">
    <w:abstractNumId w:val="16"/>
  </w:num>
  <w:num w:numId="23">
    <w:abstractNumId w:val="18"/>
  </w:num>
  <w:num w:numId="24">
    <w:abstractNumId w:val="13"/>
  </w:num>
  <w:num w:numId="25">
    <w:abstractNumId w:val="41"/>
  </w:num>
  <w:num w:numId="26">
    <w:abstractNumId w:val="17"/>
  </w:num>
  <w:num w:numId="27">
    <w:abstractNumId w:val="32"/>
  </w:num>
  <w:num w:numId="28">
    <w:abstractNumId w:val="8"/>
  </w:num>
  <w:num w:numId="29">
    <w:abstractNumId w:val="4"/>
  </w:num>
  <w:num w:numId="30">
    <w:abstractNumId w:val="37"/>
  </w:num>
  <w:num w:numId="31">
    <w:abstractNumId w:val="6"/>
  </w:num>
  <w:num w:numId="32">
    <w:abstractNumId w:val="7"/>
  </w:num>
  <w:num w:numId="33">
    <w:abstractNumId w:val="22"/>
  </w:num>
  <w:num w:numId="34">
    <w:abstractNumId w:val="11"/>
  </w:num>
  <w:num w:numId="35">
    <w:abstractNumId w:val="35"/>
  </w:num>
  <w:num w:numId="36">
    <w:abstractNumId w:val="23"/>
  </w:num>
  <w:num w:numId="37">
    <w:abstractNumId w:val="1"/>
  </w:num>
  <w:num w:numId="38">
    <w:abstractNumId w:val="26"/>
  </w:num>
  <w:num w:numId="39">
    <w:abstractNumId w:val="25"/>
  </w:num>
  <w:num w:numId="40">
    <w:abstractNumId w:val="15"/>
  </w:num>
  <w:num w:numId="41">
    <w:abstractNumId w:val="10"/>
  </w:num>
  <w:num w:numId="42">
    <w:abstractNumId w:val="31"/>
  </w:num>
  <w:num w:numId="43">
    <w:abstractNumId w:val="29"/>
  </w:num>
  <w:num w:numId="44">
    <w:abstractNumId w:val="5"/>
  </w:num>
  <w:num w:numId="45">
    <w:abstractNumId w:val="27"/>
  </w:num>
  <w:num w:numId="46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078"/>
    <w:rsid w:val="00001CF2"/>
    <w:rsid w:val="00003AC2"/>
    <w:rsid w:val="000040CA"/>
    <w:rsid w:val="00005470"/>
    <w:rsid w:val="00005D58"/>
    <w:rsid w:val="00005DD0"/>
    <w:rsid w:val="000103F7"/>
    <w:rsid w:val="00013E6D"/>
    <w:rsid w:val="00016D71"/>
    <w:rsid w:val="00016F24"/>
    <w:rsid w:val="00017544"/>
    <w:rsid w:val="00017C76"/>
    <w:rsid w:val="00026A08"/>
    <w:rsid w:val="00031125"/>
    <w:rsid w:val="00033C1E"/>
    <w:rsid w:val="00034B27"/>
    <w:rsid w:val="000353D1"/>
    <w:rsid w:val="0003566F"/>
    <w:rsid w:val="00035C0E"/>
    <w:rsid w:val="000361FC"/>
    <w:rsid w:val="00037F59"/>
    <w:rsid w:val="00042351"/>
    <w:rsid w:val="00043979"/>
    <w:rsid w:val="00044CDD"/>
    <w:rsid w:val="00051572"/>
    <w:rsid w:val="000528F7"/>
    <w:rsid w:val="00052AA1"/>
    <w:rsid w:val="00052C27"/>
    <w:rsid w:val="00056E22"/>
    <w:rsid w:val="00056E24"/>
    <w:rsid w:val="00060AF7"/>
    <w:rsid w:val="00060BAA"/>
    <w:rsid w:val="0006220F"/>
    <w:rsid w:val="00062837"/>
    <w:rsid w:val="000632DA"/>
    <w:rsid w:val="00064388"/>
    <w:rsid w:val="00066699"/>
    <w:rsid w:val="0006693E"/>
    <w:rsid w:val="0006785B"/>
    <w:rsid w:val="000731AB"/>
    <w:rsid w:val="00073D45"/>
    <w:rsid w:val="00074D4C"/>
    <w:rsid w:val="00075F84"/>
    <w:rsid w:val="000767E0"/>
    <w:rsid w:val="000829A3"/>
    <w:rsid w:val="00084D47"/>
    <w:rsid w:val="0008529B"/>
    <w:rsid w:val="00086C01"/>
    <w:rsid w:val="000877EF"/>
    <w:rsid w:val="000878D8"/>
    <w:rsid w:val="00090D48"/>
    <w:rsid w:val="00091791"/>
    <w:rsid w:val="000922D6"/>
    <w:rsid w:val="00093F4B"/>
    <w:rsid w:val="00094885"/>
    <w:rsid w:val="00097582"/>
    <w:rsid w:val="000A02C8"/>
    <w:rsid w:val="000A0E6D"/>
    <w:rsid w:val="000A289A"/>
    <w:rsid w:val="000A2BE8"/>
    <w:rsid w:val="000A5C80"/>
    <w:rsid w:val="000A5D29"/>
    <w:rsid w:val="000A6892"/>
    <w:rsid w:val="000A7E93"/>
    <w:rsid w:val="000B4699"/>
    <w:rsid w:val="000B7271"/>
    <w:rsid w:val="000C678B"/>
    <w:rsid w:val="000C731B"/>
    <w:rsid w:val="000D0224"/>
    <w:rsid w:val="000D0DA9"/>
    <w:rsid w:val="000D2A30"/>
    <w:rsid w:val="000D2BAD"/>
    <w:rsid w:val="000D3180"/>
    <w:rsid w:val="000D581F"/>
    <w:rsid w:val="000D5B2A"/>
    <w:rsid w:val="000D6976"/>
    <w:rsid w:val="000E07D3"/>
    <w:rsid w:val="000E33EC"/>
    <w:rsid w:val="000E36D4"/>
    <w:rsid w:val="000F12D3"/>
    <w:rsid w:val="000F156B"/>
    <w:rsid w:val="000F194A"/>
    <w:rsid w:val="000F6893"/>
    <w:rsid w:val="000F7BF4"/>
    <w:rsid w:val="00100854"/>
    <w:rsid w:val="00101D7E"/>
    <w:rsid w:val="00102165"/>
    <w:rsid w:val="00102E1E"/>
    <w:rsid w:val="00103E9B"/>
    <w:rsid w:val="00103EF4"/>
    <w:rsid w:val="0010487D"/>
    <w:rsid w:val="00104F9E"/>
    <w:rsid w:val="00105204"/>
    <w:rsid w:val="001071B2"/>
    <w:rsid w:val="001107AB"/>
    <w:rsid w:val="001128D9"/>
    <w:rsid w:val="00112C1D"/>
    <w:rsid w:val="00113B33"/>
    <w:rsid w:val="001173E3"/>
    <w:rsid w:val="00117AA4"/>
    <w:rsid w:val="001204CC"/>
    <w:rsid w:val="00121FBA"/>
    <w:rsid w:val="001248B7"/>
    <w:rsid w:val="001279D1"/>
    <w:rsid w:val="00130011"/>
    <w:rsid w:val="001316F8"/>
    <w:rsid w:val="00133856"/>
    <w:rsid w:val="00134BEC"/>
    <w:rsid w:val="00135A93"/>
    <w:rsid w:val="00137ED2"/>
    <w:rsid w:val="00140125"/>
    <w:rsid w:val="00141E81"/>
    <w:rsid w:val="0014210C"/>
    <w:rsid w:val="00142994"/>
    <w:rsid w:val="00144DD6"/>
    <w:rsid w:val="00150341"/>
    <w:rsid w:val="0015039F"/>
    <w:rsid w:val="001535CA"/>
    <w:rsid w:val="00153AE5"/>
    <w:rsid w:val="00153B01"/>
    <w:rsid w:val="00153C1A"/>
    <w:rsid w:val="00154FB3"/>
    <w:rsid w:val="001561B9"/>
    <w:rsid w:val="00157347"/>
    <w:rsid w:val="00161B3A"/>
    <w:rsid w:val="00163DD1"/>
    <w:rsid w:val="00163E91"/>
    <w:rsid w:val="00165C91"/>
    <w:rsid w:val="00166225"/>
    <w:rsid w:val="00175DBD"/>
    <w:rsid w:val="001779A7"/>
    <w:rsid w:val="00180133"/>
    <w:rsid w:val="00181FFD"/>
    <w:rsid w:val="00182A81"/>
    <w:rsid w:val="00182B0B"/>
    <w:rsid w:val="00182FA1"/>
    <w:rsid w:val="00183569"/>
    <w:rsid w:val="00186B58"/>
    <w:rsid w:val="00191D96"/>
    <w:rsid w:val="0019253E"/>
    <w:rsid w:val="00195807"/>
    <w:rsid w:val="0019776F"/>
    <w:rsid w:val="001A589C"/>
    <w:rsid w:val="001A590E"/>
    <w:rsid w:val="001A6A44"/>
    <w:rsid w:val="001B021A"/>
    <w:rsid w:val="001B3FC3"/>
    <w:rsid w:val="001B4136"/>
    <w:rsid w:val="001B4D9B"/>
    <w:rsid w:val="001B5011"/>
    <w:rsid w:val="001B6B2E"/>
    <w:rsid w:val="001B6C73"/>
    <w:rsid w:val="001B7791"/>
    <w:rsid w:val="001B7AD9"/>
    <w:rsid w:val="001C0365"/>
    <w:rsid w:val="001C0D09"/>
    <w:rsid w:val="001C2996"/>
    <w:rsid w:val="001C7134"/>
    <w:rsid w:val="001C729F"/>
    <w:rsid w:val="001D15F8"/>
    <w:rsid w:val="001D1CA6"/>
    <w:rsid w:val="001D312E"/>
    <w:rsid w:val="001D4050"/>
    <w:rsid w:val="001D481F"/>
    <w:rsid w:val="001D4E90"/>
    <w:rsid w:val="001D531D"/>
    <w:rsid w:val="001E7E13"/>
    <w:rsid w:val="001F12FE"/>
    <w:rsid w:val="001F18F3"/>
    <w:rsid w:val="001F31D6"/>
    <w:rsid w:val="001F46BE"/>
    <w:rsid w:val="001F508C"/>
    <w:rsid w:val="001F5689"/>
    <w:rsid w:val="001F71C1"/>
    <w:rsid w:val="00200152"/>
    <w:rsid w:val="00200C0E"/>
    <w:rsid w:val="00200E68"/>
    <w:rsid w:val="00204072"/>
    <w:rsid w:val="00207719"/>
    <w:rsid w:val="002112C1"/>
    <w:rsid w:val="00213EB8"/>
    <w:rsid w:val="002147A1"/>
    <w:rsid w:val="0021590D"/>
    <w:rsid w:val="00217A66"/>
    <w:rsid w:val="002214BB"/>
    <w:rsid w:val="00222309"/>
    <w:rsid w:val="00222AD2"/>
    <w:rsid w:val="00222AD4"/>
    <w:rsid w:val="00224754"/>
    <w:rsid w:val="00224B2F"/>
    <w:rsid w:val="00224C13"/>
    <w:rsid w:val="0022636B"/>
    <w:rsid w:val="0022675D"/>
    <w:rsid w:val="002267F2"/>
    <w:rsid w:val="00230F06"/>
    <w:rsid w:val="002316F0"/>
    <w:rsid w:val="002319BD"/>
    <w:rsid w:val="00232D3A"/>
    <w:rsid w:val="00235250"/>
    <w:rsid w:val="00242038"/>
    <w:rsid w:val="0024207D"/>
    <w:rsid w:val="0024292A"/>
    <w:rsid w:val="0024334E"/>
    <w:rsid w:val="00243DB3"/>
    <w:rsid w:val="00244B00"/>
    <w:rsid w:val="00244F75"/>
    <w:rsid w:val="00245673"/>
    <w:rsid w:val="00247855"/>
    <w:rsid w:val="00247F02"/>
    <w:rsid w:val="0025485C"/>
    <w:rsid w:val="00255AD5"/>
    <w:rsid w:val="00255F7D"/>
    <w:rsid w:val="0026076E"/>
    <w:rsid w:val="002609B9"/>
    <w:rsid w:val="002631D1"/>
    <w:rsid w:val="00264193"/>
    <w:rsid w:val="00265158"/>
    <w:rsid w:val="002674C5"/>
    <w:rsid w:val="0027321F"/>
    <w:rsid w:val="00273EBA"/>
    <w:rsid w:val="00274B2B"/>
    <w:rsid w:val="00274E1A"/>
    <w:rsid w:val="00277741"/>
    <w:rsid w:val="00280C60"/>
    <w:rsid w:val="002824B3"/>
    <w:rsid w:val="002841E2"/>
    <w:rsid w:val="00285FBD"/>
    <w:rsid w:val="00287FB1"/>
    <w:rsid w:val="00290B16"/>
    <w:rsid w:val="002961EF"/>
    <w:rsid w:val="00296751"/>
    <w:rsid w:val="0029695D"/>
    <w:rsid w:val="00296994"/>
    <w:rsid w:val="00297F5D"/>
    <w:rsid w:val="002A0893"/>
    <w:rsid w:val="002A4502"/>
    <w:rsid w:val="002A677F"/>
    <w:rsid w:val="002A77BF"/>
    <w:rsid w:val="002B112F"/>
    <w:rsid w:val="002B1AC7"/>
    <w:rsid w:val="002B318B"/>
    <w:rsid w:val="002B6C9D"/>
    <w:rsid w:val="002B7C39"/>
    <w:rsid w:val="002C0C03"/>
    <w:rsid w:val="002C3CA9"/>
    <w:rsid w:val="002C444F"/>
    <w:rsid w:val="002C48A6"/>
    <w:rsid w:val="002D08A7"/>
    <w:rsid w:val="002D1C24"/>
    <w:rsid w:val="002D20B7"/>
    <w:rsid w:val="002D2284"/>
    <w:rsid w:val="002D433D"/>
    <w:rsid w:val="002D4DF7"/>
    <w:rsid w:val="002D5BA4"/>
    <w:rsid w:val="002D7837"/>
    <w:rsid w:val="002D7F91"/>
    <w:rsid w:val="002E573B"/>
    <w:rsid w:val="002E5B60"/>
    <w:rsid w:val="002F0DC9"/>
    <w:rsid w:val="002F131E"/>
    <w:rsid w:val="002F2568"/>
    <w:rsid w:val="002F4549"/>
    <w:rsid w:val="002F63DB"/>
    <w:rsid w:val="002F673C"/>
    <w:rsid w:val="002F70B7"/>
    <w:rsid w:val="003003EC"/>
    <w:rsid w:val="00301FF9"/>
    <w:rsid w:val="003023BF"/>
    <w:rsid w:val="0030762A"/>
    <w:rsid w:val="0031050D"/>
    <w:rsid w:val="00312473"/>
    <w:rsid w:val="00312B12"/>
    <w:rsid w:val="00312EB6"/>
    <w:rsid w:val="00314913"/>
    <w:rsid w:val="00316E1D"/>
    <w:rsid w:val="00324233"/>
    <w:rsid w:val="0032438F"/>
    <w:rsid w:val="00324EA4"/>
    <w:rsid w:val="00325079"/>
    <w:rsid w:val="0033128A"/>
    <w:rsid w:val="0033362D"/>
    <w:rsid w:val="00337986"/>
    <w:rsid w:val="00341D30"/>
    <w:rsid w:val="00343B44"/>
    <w:rsid w:val="00343BB7"/>
    <w:rsid w:val="00344C92"/>
    <w:rsid w:val="0034506E"/>
    <w:rsid w:val="0034564B"/>
    <w:rsid w:val="00346728"/>
    <w:rsid w:val="00346973"/>
    <w:rsid w:val="00352374"/>
    <w:rsid w:val="00353313"/>
    <w:rsid w:val="003567DD"/>
    <w:rsid w:val="00360CE4"/>
    <w:rsid w:val="0036330B"/>
    <w:rsid w:val="00363B81"/>
    <w:rsid w:val="0036548B"/>
    <w:rsid w:val="00374F4D"/>
    <w:rsid w:val="003753B0"/>
    <w:rsid w:val="00375ADE"/>
    <w:rsid w:val="003810E9"/>
    <w:rsid w:val="00387127"/>
    <w:rsid w:val="00391070"/>
    <w:rsid w:val="00394E1C"/>
    <w:rsid w:val="00395147"/>
    <w:rsid w:val="003958AD"/>
    <w:rsid w:val="003A1797"/>
    <w:rsid w:val="003A2F3B"/>
    <w:rsid w:val="003A5126"/>
    <w:rsid w:val="003A5350"/>
    <w:rsid w:val="003B0661"/>
    <w:rsid w:val="003B176C"/>
    <w:rsid w:val="003B1902"/>
    <w:rsid w:val="003B2E01"/>
    <w:rsid w:val="003B384E"/>
    <w:rsid w:val="003C5DAD"/>
    <w:rsid w:val="003C761A"/>
    <w:rsid w:val="003D0620"/>
    <w:rsid w:val="003D18AA"/>
    <w:rsid w:val="003D1938"/>
    <w:rsid w:val="003D3E91"/>
    <w:rsid w:val="003D6130"/>
    <w:rsid w:val="003E1A88"/>
    <w:rsid w:val="003E2E95"/>
    <w:rsid w:val="003E5944"/>
    <w:rsid w:val="003E63E7"/>
    <w:rsid w:val="003E6FB4"/>
    <w:rsid w:val="003F0D90"/>
    <w:rsid w:val="003F1099"/>
    <w:rsid w:val="003F25F9"/>
    <w:rsid w:val="003F28D6"/>
    <w:rsid w:val="003F3471"/>
    <w:rsid w:val="003F356E"/>
    <w:rsid w:val="003F6187"/>
    <w:rsid w:val="00401728"/>
    <w:rsid w:val="004020FD"/>
    <w:rsid w:val="00405D56"/>
    <w:rsid w:val="0041232D"/>
    <w:rsid w:val="0041493F"/>
    <w:rsid w:val="00415495"/>
    <w:rsid w:val="004172EE"/>
    <w:rsid w:val="00425A7E"/>
    <w:rsid w:val="00430369"/>
    <w:rsid w:val="004308B9"/>
    <w:rsid w:val="00432F6B"/>
    <w:rsid w:val="004350A2"/>
    <w:rsid w:val="00435155"/>
    <w:rsid w:val="00435284"/>
    <w:rsid w:val="0044078E"/>
    <w:rsid w:val="00443E62"/>
    <w:rsid w:val="00444A05"/>
    <w:rsid w:val="004457AB"/>
    <w:rsid w:val="004503F2"/>
    <w:rsid w:val="00451F28"/>
    <w:rsid w:val="00457E7B"/>
    <w:rsid w:val="00462544"/>
    <w:rsid w:val="004646CE"/>
    <w:rsid w:val="004655D3"/>
    <w:rsid w:val="0046578B"/>
    <w:rsid w:val="00465D35"/>
    <w:rsid w:val="00473DE4"/>
    <w:rsid w:val="004747EA"/>
    <w:rsid w:val="00474B29"/>
    <w:rsid w:val="00475D76"/>
    <w:rsid w:val="00476608"/>
    <w:rsid w:val="00476E7A"/>
    <w:rsid w:val="004809FF"/>
    <w:rsid w:val="00480BC9"/>
    <w:rsid w:val="004812BA"/>
    <w:rsid w:val="004826FA"/>
    <w:rsid w:val="0048451F"/>
    <w:rsid w:val="00486EFD"/>
    <w:rsid w:val="00487851"/>
    <w:rsid w:val="00487BD4"/>
    <w:rsid w:val="00487CDB"/>
    <w:rsid w:val="0049074E"/>
    <w:rsid w:val="0049112C"/>
    <w:rsid w:val="004912EE"/>
    <w:rsid w:val="004934E9"/>
    <w:rsid w:val="00493BFA"/>
    <w:rsid w:val="00495336"/>
    <w:rsid w:val="00496C41"/>
    <w:rsid w:val="004A0FA1"/>
    <w:rsid w:val="004A1033"/>
    <w:rsid w:val="004A40CB"/>
    <w:rsid w:val="004A6764"/>
    <w:rsid w:val="004B0377"/>
    <w:rsid w:val="004B0DBD"/>
    <w:rsid w:val="004B10BD"/>
    <w:rsid w:val="004B5BD2"/>
    <w:rsid w:val="004C07E9"/>
    <w:rsid w:val="004C1918"/>
    <w:rsid w:val="004C3F47"/>
    <w:rsid w:val="004C422D"/>
    <w:rsid w:val="004C45E8"/>
    <w:rsid w:val="004C4A49"/>
    <w:rsid w:val="004C5D53"/>
    <w:rsid w:val="004C76A0"/>
    <w:rsid w:val="004D1D6B"/>
    <w:rsid w:val="004D1FC5"/>
    <w:rsid w:val="004D31CC"/>
    <w:rsid w:val="004D367C"/>
    <w:rsid w:val="004D3BFF"/>
    <w:rsid w:val="004D6944"/>
    <w:rsid w:val="004D77AE"/>
    <w:rsid w:val="004E3189"/>
    <w:rsid w:val="004E4C06"/>
    <w:rsid w:val="004F58CA"/>
    <w:rsid w:val="00500647"/>
    <w:rsid w:val="0050304E"/>
    <w:rsid w:val="00507BF9"/>
    <w:rsid w:val="00507F45"/>
    <w:rsid w:val="00514C2B"/>
    <w:rsid w:val="00521281"/>
    <w:rsid w:val="00521B33"/>
    <w:rsid w:val="00522C29"/>
    <w:rsid w:val="00523CE7"/>
    <w:rsid w:val="00524F44"/>
    <w:rsid w:val="0052646D"/>
    <w:rsid w:val="0052705E"/>
    <w:rsid w:val="005308D3"/>
    <w:rsid w:val="00531577"/>
    <w:rsid w:val="00532255"/>
    <w:rsid w:val="005336D6"/>
    <w:rsid w:val="00533EBE"/>
    <w:rsid w:val="005341B2"/>
    <w:rsid w:val="0054192B"/>
    <w:rsid w:val="005419B8"/>
    <w:rsid w:val="00541D68"/>
    <w:rsid w:val="00541EFD"/>
    <w:rsid w:val="0054236F"/>
    <w:rsid w:val="005430F8"/>
    <w:rsid w:val="00543E60"/>
    <w:rsid w:val="00544234"/>
    <w:rsid w:val="005448D1"/>
    <w:rsid w:val="00546726"/>
    <w:rsid w:val="0054744D"/>
    <w:rsid w:val="005505EC"/>
    <w:rsid w:val="00550D27"/>
    <w:rsid w:val="005545B1"/>
    <w:rsid w:val="0055554E"/>
    <w:rsid w:val="005567CD"/>
    <w:rsid w:val="00557CD6"/>
    <w:rsid w:val="005604DC"/>
    <w:rsid w:val="00560FE2"/>
    <w:rsid w:val="0056156D"/>
    <w:rsid w:val="00562DF2"/>
    <w:rsid w:val="00565B9C"/>
    <w:rsid w:val="0057067B"/>
    <w:rsid w:val="005711DD"/>
    <w:rsid w:val="005755C6"/>
    <w:rsid w:val="00575A51"/>
    <w:rsid w:val="00583476"/>
    <w:rsid w:val="00583BAD"/>
    <w:rsid w:val="00584033"/>
    <w:rsid w:val="00584881"/>
    <w:rsid w:val="00584B11"/>
    <w:rsid w:val="00587171"/>
    <w:rsid w:val="0059171F"/>
    <w:rsid w:val="00594975"/>
    <w:rsid w:val="00596CFC"/>
    <w:rsid w:val="005A03D0"/>
    <w:rsid w:val="005A1D04"/>
    <w:rsid w:val="005A48D8"/>
    <w:rsid w:val="005A79AD"/>
    <w:rsid w:val="005B1A50"/>
    <w:rsid w:val="005B3FCE"/>
    <w:rsid w:val="005B72DC"/>
    <w:rsid w:val="005B7875"/>
    <w:rsid w:val="005C1587"/>
    <w:rsid w:val="005C15AA"/>
    <w:rsid w:val="005C3918"/>
    <w:rsid w:val="005C53BB"/>
    <w:rsid w:val="005C5B9F"/>
    <w:rsid w:val="005C5CE9"/>
    <w:rsid w:val="005C6AAF"/>
    <w:rsid w:val="005C76C2"/>
    <w:rsid w:val="005C7FA7"/>
    <w:rsid w:val="005D3443"/>
    <w:rsid w:val="005D598B"/>
    <w:rsid w:val="005D6DAD"/>
    <w:rsid w:val="005E0DC1"/>
    <w:rsid w:val="005E1CCA"/>
    <w:rsid w:val="005E3B45"/>
    <w:rsid w:val="005E3EC1"/>
    <w:rsid w:val="005E5826"/>
    <w:rsid w:val="005E7BA9"/>
    <w:rsid w:val="005F3B14"/>
    <w:rsid w:val="006049AB"/>
    <w:rsid w:val="00604B61"/>
    <w:rsid w:val="006061C2"/>
    <w:rsid w:val="00607424"/>
    <w:rsid w:val="00622984"/>
    <w:rsid w:val="006266E8"/>
    <w:rsid w:val="00627F74"/>
    <w:rsid w:val="00630085"/>
    <w:rsid w:val="006302B6"/>
    <w:rsid w:val="0063049A"/>
    <w:rsid w:val="0063141B"/>
    <w:rsid w:val="00634260"/>
    <w:rsid w:val="006352A3"/>
    <w:rsid w:val="006362CB"/>
    <w:rsid w:val="006365C2"/>
    <w:rsid w:val="006377E5"/>
    <w:rsid w:val="006400B4"/>
    <w:rsid w:val="006423BF"/>
    <w:rsid w:val="00642D0E"/>
    <w:rsid w:val="0064344B"/>
    <w:rsid w:val="00646B34"/>
    <w:rsid w:val="0064742A"/>
    <w:rsid w:val="00651A6B"/>
    <w:rsid w:val="00652577"/>
    <w:rsid w:val="00653D5C"/>
    <w:rsid w:val="0065420C"/>
    <w:rsid w:val="00654921"/>
    <w:rsid w:val="00656677"/>
    <w:rsid w:val="00656C7D"/>
    <w:rsid w:val="00662B5A"/>
    <w:rsid w:val="006638C8"/>
    <w:rsid w:val="00664432"/>
    <w:rsid w:val="0066443F"/>
    <w:rsid w:val="0066483D"/>
    <w:rsid w:val="00670D9A"/>
    <w:rsid w:val="0067117E"/>
    <w:rsid w:val="00672734"/>
    <w:rsid w:val="00674CEB"/>
    <w:rsid w:val="006759BE"/>
    <w:rsid w:val="006779B0"/>
    <w:rsid w:val="00680041"/>
    <w:rsid w:val="00682980"/>
    <w:rsid w:val="006906D8"/>
    <w:rsid w:val="006913D3"/>
    <w:rsid w:val="00691570"/>
    <w:rsid w:val="00692572"/>
    <w:rsid w:val="006958DE"/>
    <w:rsid w:val="00697727"/>
    <w:rsid w:val="00697D37"/>
    <w:rsid w:val="006A26E6"/>
    <w:rsid w:val="006A4643"/>
    <w:rsid w:val="006A63D0"/>
    <w:rsid w:val="006A6918"/>
    <w:rsid w:val="006A6A11"/>
    <w:rsid w:val="006B0483"/>
    <w:rsid w:val="006B1B8A"/>
    <w:rsid w:val="006B3DD9"/>
    <w:rsid w:val="006B588D"/>
    <w:rsid w:val="006B657E"/>
    <w:rsid w:val="006C103A"/>
    <w:rsid w:val="006C1379"/>
    <w:rsid w:val="006C2763"/>
    <w:rsid w:val="006C34C0"/>
    <w:rsid w:val="006C6673"/>
    <w:rsid w:val="006C757B"/>
    <w:rsid w:val="006C75D1"/>
    <w:rsid w:val="006D053C"/>
    <w:rsid w:val="006D200A"/>
    <w:rsid w:val="006D4E16"/>
    <w:rsid w:val="006D62D6"/>
    <w:rsid w:val="006E0C00"/>
    <w:rsid w:val="006E1F4E"/>
    <w:rsid w:val="006E2461"/>
    <w:rsid w:val="006E5A18"/>
    <w:rsid w:val="006E5BEE"/>
    <w:rsid w:val="006F0B19"/>
    <w:rsid w:val="006F28A5"/>
    <w:rsid w:val="006F37A1"/>
    <w:rsid w:val="00700AA7"/>
    <w:rsid w:val="00706C04"/>
    <w:rsid w:val="00706E68"/>
    <w:rsid w:val="00712EB7"/>
    <w:rsid w:val="007131EB"/>
    <w:rsid w:val="007177B4"/>
    <w:rsid w:val="00717F62"/>
    <w:rsid w:val="00720348"/>
    <w:rsid w:val="007214CA"/>
    <w:rsid w:val="00721894"/>
    <w:rsid w:val="00722F54"/>
    <w:rsid w:val="007231DB"/>
    <w:rsid w:val="00723676"/>
    <w:rsid w:val="0072462E"/>
    <w:rsid w:val="00730FAA"/>
    <w:rsid w:val="00732C96"/>
    <w:rsid w:val="00733101"/>
    <w:rsid w:val="00733664"/>
    <w:rsid w:val="0073415B"/>
    <w:rsid w:val="00734778"/>
    <w:rsid w:val="007353BA"/>
    <w:rsid w:val="00741678"/>
    <w:rsid w:val="00744565"/>
    <w:rsid w:val="00744FEC"/>
    <w:rsid w:val="00746901"/>
    <w:rsid w:val="00747FD3"/>
    <w:rsid w:val="00751C27"/>
    <w:rsid w:val="00754650"/>
    <w:rsid w:val="007546AF"/>
    <w:rsid w:val="00761F00"/>
    <w:rsid w:val="00765AB5"/>
    <w:rsid w:val="00766A91"/>
    <w:rsid w:val="007675C9"/>
    <w:rsid w:val="00767B3B"/>
    <w:rsid w:val="0077012B"/>
    <w:rsid w:val="00770C62"/>
    <w:rsid w:val="00770DF6"/>
    <w:rsid w:val="00771CD8"/>
    <w:rsid w:val="00775396"/>
    <w:rsid w:val="00775660"/>
    <w:rsid w:val="00776408"/>
    <w:rsid w:val="00782E0C"/>
    <w:rsid w:val="00787755"/>
    <w:rsid w:val="00787C97"/>
    <w:rsid w:val="00790D27"/>
    <w:rsid w:val="00792F99"/>
    <w:rsid w:val="00793DCB"/>
    <w:rsid w:val="00794247"/>
    <w:rsid w:val="007946FC"/>
    <w:rsid w:val="007A137C"/>
    <w:rsid w:val="007A23A6"/>
    <w:rsid w:val="007A2B4B"/>
    <w:rsid w:val="007A3B7E"/>
    <w:rsid w:val="007A4590"/>
    <w:rsid w:val="007A4C81"/>
    <w:rsid w:val="007A64F6"/>
    <w:rsid w:val="007A6708"/>
    <w:rsid w:val="007A793A"/>
    <w:rsid w:val="007B06EC"/>
    <w:rsid w:val="007B24B9"/>
    <w:rsid w:val="007B3355"/>
    <w:rsid w:val="007B3C1A"/>
    <w:rsid w:val="007B6AB0"/>
    <w:rsid w:val="007C28FC"/>
    <w:rsid w:val="007C3238"/>
    <w:rsid w:val="007C3EA7"/>
    <w:rsid w:val="007C59F8"/>
    <w:rsid w:val="007C6F83"/>
    <w:rsid w:val="007D092E"/>
    <w:rsid w:val="007D1AEF"/>
    <w:rsid w:val="007D2CB3"/>
    <w:rsid w:val="007D518E"/>
    <w:rsid w:val="007D6217"/>
    <w:rsid w:val="007D6868"/>
    <w:rsid w:val="007D698A"/>
    <w:rsid w:val="007D73C6"/>
    <w:rsid w:val="007D7A31"/>
    <w:rsid w:val="007E0F2C"/>
    <w:rsid w:val="007E34CB"/>
    <w:rsid w:val="007E4120"/>
    <w:rsid w:val="007E5238"/>
    <w:rsid w:val="007E569F"/>
    <w:rsid w:val="007F020F"/>
    <w:rsid w:val="007F0678"/>
    <w:rsid w:val="007F1EBB"/>
    <w:rsid w:val="007F22F5"/>
    <w:rsid w:val="007F4086"/>
    <w:rsid w:val="007F43C7"/>
    <w:rsid w:val="007F54F2"/>
    <w:rsid w:val="008005A2"/>
    <w:rsid w:val="00800A64"/>
    <w:rsid w:val="0080159B"/>
    <w:rsid w:val="008026A2"/>
    <w:rsid w:val="0080651F"/>
    <w:rsid w:val="00806799"/>
    <w:rsid w:val="00806A8E"/>
    <w:rsid w:val="00807CFC"/>
    <w:rsid w:val="00811C38"/>
    <w:rsid w:val="00814246"/>
    <w:rsid w:val="00815F5A"/>
    <w:rsid w:val="008208FA"/>
    <w:rsid w:val="00822439"/>
    <w:rsid w:val="00822FC5"/>
    <w:rsid w:val="008240D2"/>
    <w:rsid w:val="0083565A"/>
    <w:rsid w:val="00837A7B"/>
    <w:rsid w:val="00841656"/>
    <w:rsid w:val="00843423"/>
    <w:rsid w:val="0084383A"/>
    <w:rsid w:val="008443EC"/>
    <w:rsid w:val="00846BAD"/>
    <w:rsid w:val="00847FF5"/>
    <w:rsid w:val="00851154"/>
    <w:rsid w:val="00851669"/>
    <w:rsid w:val="00851EF0"/>
    <w:rsid w:val="00853875"/>
    <w:rsid w:val="00854195"/>
    <w:rsid w:val="00855083"/>
    <w:rsid w:val="00855FBB"/>
    <w:rsid w:val="00856171"/>
    <w:rsid w:val="00860A9B"/>
    <w:rsid w:val="00861AB8"/>
    <w:rsid w:val="008626EF"/>
    <w:rsid w:val="008633EC"/>
    <w:rsid w:val="00863A04"/>
    <w:rsid w:val="008644FA"/>
    <w:rsid w:val="0086465D"/>
    <w:rsid w:val="00864771"/>
    <w:rsid w:val="00865FDB"/>
    <w:rsid w:val="00866271"/>
    <w:rsid w:val="00871C8E"/>
    <w:rsid w:val="008744AE"/>
    <w:rsid w:val="00874A4B"/>
    <w:rsid w:val="00882845"/>
    <w:rsid w:val="0088533C"/>
    <w:rsid w:val="00885FAA"/>
    <w:rsid w:val="008907B4"/>
    <w:rsid w:val="00890B58"/>
    <w:rsid w:val="00891C06"/>
    <w:rsid w:val="00892126"/>
    <w:rsid w:val="00893EA0"/>
    <w:rsid w:val="0089458F"/>
    <w:rsid w:val="008A08FF"/>
    <w:rsid w:val="008A1365"/>
    <w:rsid w:val="008A5BA1"/>
    <w:rsid w:val="008A75E8"/>
    <w:rsid w:val="008B0900"/>
    <w:rsid w:val="008B3106"/>
    <w:rsid w:val="008B315C"/>
    <w:rsid w:val="008B3718"/>
    <w:rsid w:val="008B3B2F"/>
    <w:rsid w:val="008B4D4D"/>
    <w:rsid w:val="008B5DA9"/>
    <w:rsid w:val="008C0099"/>
    <w:rsid w:val="008C423E"/>
    <w:rsid w:val="008C46FD"/>
    <w:rsid w:val="008C6FB4"/>
    <w:rsid w:val="008D0F39"/>
    <w:rsid w:val="008D2BE9"/>
    <w:rsid w:val="008D4BD4"/>
    <w:rsid w:val="008D533D"/>
    <w:rsid w:val="008D5618"/>
    <w:rsid w:val="008D5636"/>
    <w:rsid w:val="008E28B7"/>
    <w:rsid w:val="008E2DD4"/>
    <w:rsid w:val="008E3F0E"/>
    <w:rsid w:val="008E7483"/>
    <w:rsid w:val="008F2496"/>
    <w:rsid w:val="008F41F2"/>
    <w:rsid w:val="008F7872"/>
    <w:rsid w:val="0090158D"/>
    <w:rsid w:val="0090496A"/>
    <w:rsid w:val="009077A5"/>
    <w:rsid w:val="009100D5"/>
    <w:rsid w:val="009108EE"/>
    <w:rsid w:val="00913708"/>
    <w:rsid w:val="009220B2"/>
    <w:rsid w:val="009238A7"/>
    <w:rsid w:val="00926E3F"/>
    <w:rsid w:val="009278E4"/>
    <w:rsid w:val="00935B78"/>
    <w:rsid w:val="0093741D"/>
    <w:rsid w:val="00937DC2"/>
    <w:rsid w:val="0094070C"/>
    <w:rsid w:val="00941F52"/>
    <w:rsid w:val="00943669"/>
    <w:rsid w:val="00944B8A"/>
    <w:rsid w:val="00945415"/>
    <w:rsid w:val="009470D2"/>
    <w:rsid w:val="0095224A"/>
    <w:rsid w:val="009527E7"/>
    <w:rsid w:val="009540EB"/>
    <w:rsid w:val="009541AD"/>
    <w:rsid w:val="00954D9F"/>
    <w:rsid w:val="00956FC3"/>
    <w:rsid w:val="00961DA0"/>
    <w:rsid w:val="00961E62"/>
    <w:rsid w:val="00966288"/>
    <w:rsid w:val="0096678E"/>
    <w:rsid w:val="00966995"/>
    <w:rsid w:val="009700F3"/>
    <w:rsid w:val="00971A8C"/>
    <w:rsid w:val="00972C8D"/>
    <w:rsid w:val="00975E51"/>
    <w:rsid w:val="00976293"/>
    <w:rsid w:val="00976B70"/>
    <w:rsid w:val="00980A94"/>
    <w:rsid w:val="00980B1A"/>
    <w:rsid w:val="009831E2"/>
    <w:rsid w:val="00984D55"/>
    <w:rsid w:val="00991847"/>
    <w:rsid w:val="00992F10"/>
    <w:rsid w:val="009A0FF1"/>
    <w:rsid w:val="009A1690"/>
    <w:rsid w:val="009A26D8"/>
    <w:rsid w:val="009A2F19"/>
    <w:rsid w:val="009A3B72"/>
    <w:rsid w:val="009A3E78"/>
    <w:rsid w:val="009A5840"/>
    <w:rsid w:val="009A70B4"/>
    <w:rsid w:val="009B204C"/>
    <w:rsid w:val="009B36E9"/>
    <w:rsid w:val="009B427B"/>
    <w:rsid w:val="009B531D"/>
    <w:rsid w:val="009B6421"/>
    <w:rsid w:val="009C079F"/>
    <w:rsid w:val="009C20DC"/>
    <w:rsid w:val="009C5050"/>
    <w:rsid w:val="009C5250"/>
    <w:rsid w:val="009C79B8"/>
    <w:rsid w:val="009D2987"/>
    <w:rsid w:val="009D5D6B"/>
    <w:rsid w:val="009D5FE2"/>
    <w:rsid w:val="009D7FF3"/>
    <w:rsid w:val="009E09E9"/>
    <w:rsid w:val="009E1AF9"/>
    <w:rsid w:val="009E21BB"/>
    <w:rsid w:val="009E2FCA"/>
    <w:rsid w:val="009E36EA"/>
    <w:rsid w:val="009E69EB"/>
    <w:rsid w:val="009E6FA9"/>
    <w:rsid w:val="009E70F5"/>
    <w:rsid w:val="009F027B"/>
    <w:rsid w:val="009F1321"/>
    <w:rsid w:val="009F13E8"/>
    <w:rsid w:val="009F1EF3"/>
    <w:rsid w:val="009F3634"/>
    <w:rsid w:val="009F4EFB"/>
    <w:rsid w:val="009F59BE"/>
    <w:rsid w:val="009F7CC7"/>
    <w:rsid w:val="00A020E1"/>
    <w:rsid w:val="00A03119"/>
    <w:rsid w:val="00A047C7"/>
    <w:rsid w:val="00A06B60"/>
    <w:rsid w:val="00A0704D"/>
    <w:rsid w:val="00A11893"/>
    <w:rsid w:val="00A15B1F"/>
    <w:rsid w:val="00A16571"/>
    <w:rsid w:val="00A16B87"/>
    <w:rsid w:val="00A22D84"/>
    <w:rsid w:val="00A253E6"/>
    <w:rsid w:val="00A303BE"/>
    <w:rsid w:val="00A30B58"/>
    <w:rsid w:val="00A3297B"/>
    <w:rsid w:val="00A32E88"/>
    <w:rsid w:val="00A339BB"/>
    <w:rsid w:val="00A3529C"/>
    <w:rsid w:val="00A35A0E"/>
    <w:rsid w:val="00A367C5"/>
    <w:rsid w:val="00A40969"/>
    <w:rsid w:val="00A40D58"/>
    <w:rsid w:val="00A45E64"/>
    <w:rsid w:val="00A461AA"/>
    <w:rsid w:val="00A47281"/>
    <w:rsid w:val="00A508B3"/>
    <w:rsid w:val="00A5383C"/>
    <w:rsid w:val="00A5427A"/>
    <w:rsid w:val="00A54A2B"/>
    <w:rsid w:val="00A5534B"/>
    <w:rsid w:val="00A55837"/>
    <w:rsid w:val="00A566BD"/>
    <w:rsid w:val="00A62222"/>
    <w:rsid w:val="00A6323F"/>
    <w:rsid w:val="00A65AF9"/>
    <w:rsid w:val="00A66C2A"/>
    <w:rsid w:val="00A71AA9"/>
    <w:rsid w:val="00A733E5"/>
    <w:rsid w:val="00A73945"/>
    <w:rsid w:val="00A754D9"/>
    <w:rsid w:val="00A77510"/>
    <w:rsid w:val="00A77811"/>
    <w:rsid w:val="00A77C1C"/>
    <w:rsid w:val="00A804CF"/>
    <w:rsid w:val="00A80F75"/>
    <w:rsid w:val="00A838BB"/>
    <w:rsid w:val="00A84DAC"/>
    <w:rsid w:val="00A857B7"/>
    <w:rsid w:val="00A86A0F"/>
    <w:rsid w:val="00A87FD6"/>
    <w:rsid w:val="00A91AC0"/>
    <w:rsid w:val="00A9202B"/>
    <w:rsid w:val="00A92613"/>
    <w:rsid w:val="00A93235"/>
    <w:rsid w:val="00A93D64"/>
    <w:rsid w:val="00A95010"/>
    <w:rsid w:val="00AA197E"/>
    <w:rsid w:val="00AA1F7E"/>
    <w:rsid w:val="00AA27D3"/>
    <w:rsid w:val="00AA2D31"/>
    <w:rsid w:val="00AA3FEB"/>
    <w:rsid w:val="00AA494F"/>
    <w:rsid w:val="00AA4AF6"/>
    <w:rsid w:val="00AA4F80"/>
    <w:rsid w:val="00AA6011"/>
    <w:rsid w:val="00AA7612"/>
    <w:rsid w:val="00AA7C9C"/>
    <w:rsid w:val="00AB281E"/>
    <w:rsid w:val="00AB336B"/>
    <w:rsid w:val="00AB38A0"/>
    <w:rsid w:val="00AB42E8"/>
    <w:rsid w:val="00AB441B"/>
    <w:rsid w:val="00AB44BC"/>
    <w:rsid w:val="00AC3BD5"/>
    <w:rsid w:val="00AC4DEC"/>
    <w:rsid w:val="00AC7375"/>
    <w:rsid w:val="00AD23B5"/>
    <w:rsid w:val="00AD306F"/>
    <w:rsid w:val="00AD78A4"/>
    <w:rsid w:val="00AD79A0"/>
    <w:rsid w:val="00AE10FB"/>
    <w:rsid w:val="00AE1740"/>
    <w:rsid w:val="00AE2A73"/>
    <w:rsid w:val="00AE4129"/>
    <w:rsid w:val="00AF0A67"/>
    <w:rsid w:val="00AF2924"/>
    <w:rsid w:val="00AF2EB2"/>
    <w:rsid w:val="00AF2EDC"/>
    <w:rsid w:val="00AF676B"/>
    <w:rsid w:val="00B00104"/>
    <w:rsid w:val="00B04831"/>
    <w:rsid w:val="00B0508C"/>
    <w:rsid w:val="00B05E23"/>
    <w:rsid w:val="00B07891"/>
    <w:rsid w:val="00B07F30"/>
    <w:rsid w:val="00B13A06"/>
    <w:rsid w:val="00B15944"/>
    <w:rsid w:val="00B17396"/>
    <w:rsid w:val="00B2234A"/>
    <w:rsid w:val="00B23F13"/>
    <w:rsid w:val="00B25920"/>
    <w:rsid w:val="00B260A9"/>
    <w:rsid w:val="00B27716"/>
    <w:rsid w:val="00B301EB"/>
    <w:rsid w:val="00B340FF"/>
    <w:rsid w:val="00B35D11"/>
    <w:rsid w:val="00B413CE"/>
    <w:rsid w:val="00B44EB3"/>
    <w:rsid w:val="00B464F3"/>
    <w:rsid w:val="00B475D8"/>
    <w:rsid w:val="00B47926"/>
    <w:rsid w:val="00B52AA5"/>
    <w:rsid w:val="00B52EF3"/>
    <w:rsid w:val="00B54692"/>
    <w:rsid w:val="00B568B2"/>
    <w:rsid w:val="00B6100D"/>
    <w:rsid w:val="00B63D9F"/>
    <w:rsid w:val="00B66444"/>
    <w:rsid w:val="00B6708E"/>
    <w:rsid w:val="00B67930"/>
    <w:rsid w:val="00B70305"/>
    <w:rsid w:val="00B73914"/>
    <w:rsid w:val="00B73E5D"/>
    <w:rsid w:val="00B75DE7"/>
    <w:rsid w:val="00B76C2E"/>
    <w:rsid w:val="00B80F82"/>
    <w:rsid w:val="00B81405"/>
    <w:rsid w:val="00B83AE8"/>
    <w:rsid w:val="00B8419C"/>
    <w:rsid w:val="00B84A92"/>
    <w:rsid w:val="00B86AF3"/>
    <w:rsid w:val="00B874E9"/>
    <w:rsid w:val="00B87790"/>
    <w:rsid w:val="00B87E8D"/>
    <w:rsid w:val="00B92871"/>
    <w:rsid w:val="00B942A0"/>
    <w:rsid w:val="00BA1CD0"/>
    <w:rsid w:val="00BA6A3B"/>
    <w:rsid w:val="00BA7198"/>
    <w:rsid w:val="00BB0500"/>
    <w:rsid w:val="00BB454B"/>
    <w:rsid w:val="00BB4BFF"/>
    <w:rsid w:val="00BB67B0"/>
    <w:rsid w:val="00BB6E5D"/>
    <w:rsid w:val="00BB7687"/>
    <w:rsid w:val="00BB7F2A"/>
    <w:rsid w:val="00BC0CF6"/>
    <w:rsid w:val="00BC15B0"/>
    <w:rsid w:val="00BC2EF4"/>
    <w:rsid w:val="00BC5BDD"/>
    <w:rsid w:val="00BD1F56"/>
    <w:rsid w:val="00BD7326"/>
    <w:rsid w:val="00BE731F"/>
    <w:rsid w:val="00BE74CE"/>
    <w:rsid w:val="00BE756D"/>
    <w:rsid w:val="00BF0083"/>
    <w:rsid w:val="00BF0471"/>
    <w:rsid w:val="00BF0B18"/>
    <w:rsid w:val="00BF2743"/>
    <w:rsid w:val="00BF6CED"/>
    <w:rsid w:val="00BF7FF4"/>
    <w:rsid w:val="00C0212D"/>
    <w:rsid w:val="00C02A76"/>
    <w:rsid w:val="00C02FC8"/>
    <w:rsid w:val="00C03081"/>
    <w:rsid w:val="00C0644B"/>
    <w:rsid w:val="00C12468"/>
    <w:rsid w:val="00C135B3"/>
    <w:rsid w:val="00C16E18"/>
    <w:rsid w:val="00C17649"/>
    <w:rsid w:val="00C2059B"/>
    <w:rsid w:val="00C22941"/>
    <w:rsid w:val="00C22D09"/>
    <w:rsid w:val="00C2433C"/>
    <w:rsid w:val="00C25B41"/>
    <w:rsid w:val="00C26911"/>
    <w:rsid w:val="00C27C21"/>
    <w:rsid w:val="00C33064"/>
    <w:rsid w:val="00C347E0"/>
    <w:rsid w:val="00C34A5E"/>
    <w:rsid w:val="00C34B74"/>
    <w:rsid w:val="00C3622F"/>
    <w:rsid w:val="00C40091"/>
    <w:rsid w:val="00C41A51"/>
    <w:rsid w:val="00C43904"/>
    <w:rsid w:val="00C461E7"/>
    <w:rsid w:val="00C47271"/>
    <w:rsid w:val="00C50694"/>
    <w:rsid w:val="00C50B34"/>
    <w:rsid w:val="00C561F7"/>
    <w:rsid w:val="00C57A70"/>
    <w:rsid w:val="00C634B2"/>
    <w:rsid w:val="00C675D9"/>
    <w:rsid w:val="00C756E4"/>
    <w:rsid w:val="00C75BE2"/>
    <w:rsid w:val="00C77BF6"/>
    <w:rsid w:val="00C80737"/>
    <w:rsid w:val="00C81952"/>
    <w:rsid w:val="00C8223A"/>
    <w:rsid w:val="00C868C7"/>
    <w:rsid w:val="00C92B7A"/>
    <w:rsid w:val="00C94347"/>
    <w:rsid w:val="00C94980"/>
    <w:rsid w:val="00C94B64"/>
    <w:rsid w:val="00C94F1B"/>
    <w:rsid w:val="00C96682"/>
    <w:rsid w:val="00CA140E"/>
    <w:rsid w:val="00CA1ECA"/>
    <w:rsid w:val="00CA4C13"/>
    <w:rsid w:val="00CA7666"/>
    <w:rsid w:val="00CA7CE5"/>
    <w:rsid w:val="00CB15AE"/>
    <w:rsid w:val="00CB2AEF"/>
    <w:rsid w:val="00CB4D95"/>
    <w:rsid w:val="00CB50A3"/>
    <w:rsid w:val="00CB6636"/>
    <w:rsid w:val="00CB66B9"/>
    <w:rsid w:val="00CC0EC6"/>
    <w:rsid w:val="00CC14BF"/>
    <w:rsid w:val="00CC1C5A"/>
    <w:rsid w:val="00CC4AE3"/>
    <w:rsid w:val="00CD1B8D"/>
    <w:rsid w:val="00CD485D"/>
    <w:rsid w:val="00CE1405"/>
    <w:rsid w:val="00CE6431"/>
    <w:rsid w:val="00CF0CDA"/>
    <w:rsid w:val="00CF4FDB"/>
    <w:rsid w:val="00CF5710"/>
    <w:rsid w:val="00CF6C99"/>
    <w:rsid w:val="00D008FA"/>
    <w:rsid w:val="00D01124"/>
    <w:rsid w:val="00D01BFD"/>
    <w:rsid w:val="00D02C46"/>
    <w:rsid w:val="00D03412"/>
    <w:rsid w:val="00D0359C"/>
    <w:rsid w:val="00D03822"/>
    <w:rsid w:val="00D03E2A"/>
    <w:rsid w:val="00D04EF6"/>
    <w:rsid w:val="00D058A4"/>
    <w:rsid w:val="00D06E75"/>
    <w:rsid w:val="00D10A1F"/>
    <w:rsid w:val="00D113D7"/>
    <w:rsid w:val="00D11F93"/>
    <w:rsid w:val="00D12E2F"/>
    <w:rsid w:val="00D152F3"/>
    <w:rsid w:val="00D1593E"/>
    <w:rsid w:val="00D167CD"/>
    <w:rsid w:val="00D17207"/>
    <w:rsid w:val="00D26C60"/>
    <w:rsid w:val="00D34B67"/>
    <w:rsid w:val="00D36C04"/>
    <w:rsid w:val="00D41255"/>
    <w:rsid w:val="00D428F1"/>
    <w:rsid w:val="00D468C1"/>
    <w:rsid w:val="00D47499"/>
    <w:rsid w:val="00D474F0"/>
    <w:rsid w:val="00D47E36"/>
    <w:rsid w:val="00D50855"/>
    <w:rsid w:val="00D52C10"/>
    <w:rsid w:val="00D53D75"/>
    <w:rsid w:val="00D5747C"/>
    <w:rsid w:val="00D6281F"/>
    <w:rsid w:val="00D71078"/>
    <w:rsid w:val="00D73DF8"/>
    <w:rsid w:val="00D74C0A"/>
    <w:rsid w:val="00D74E0F"/>
    <w:rsid w:val="00D7512F"/>
    <w:rsid w:val="00D81BF4"/>
    <w:rsid w:val="00D828ED"/>
    <w:rsid w:val="00D84691"/>
    <w:rsid w:val="00D85697"/>
    <w:rsid w:val="00D863B0"/>
    <w:rsid w:val="00D865AC"/>
    <w:rsid w:val="00D870B0"/>
    <w:rsid w:val="00D8768F"/>
    <w:rsid w:val="00D87A67"/>
    <w:rsid w:val="00D87FB1"/>
    <w:rsid w:val="00D9494E"/>
    <w:rsid w:val="00D94B86"/>
    <w:rsid w:val="00D96B90"/>
    <w:rsid w:val="00D974D3"/>
    <w:rsid w:val="00DA05CA"/>
    <w:rsid w:val="00DA06D7"/>
    <w:rsid w:val="00DA0DC2"/>
    <w:rsid w:val="00DA151E"/>
    <w:rsid w:val="00DA59AF"/>
    <w:rsid w:val="00DA59E8"/>
    <w:rsid w:val="00DB2607"/>
    <w:rsid w:val="00DB3A5A"/>
    <w:rsid w:val="00DB6634"/>
    <w:rsid w:val="00DB706D"/>
    <w:rsid w:val="00DC165A"/>
    <w:rsid w:val="00DC21E7"/>
    <w:rsid w:val="00DC3B54"/>
    <w:rsid w:val="00DC5575"/>
    <w:rsid w:val="00DC5DC0"/>
    <w:rsid w:val="00DC5F79"/>
    <w:rsid w:val="00DC7A4C"/>
    <w:rsid w:val="00DD0080"/>
    <w:rsid w:val="00DD387B"/>
    <w:rsid w:val="00DD39CD"/>
    <w:rsid w:val="00DD4F6B"/>
    <w:rsid w:val="00DD5366"/>
    <w:rsid w:val="00DD5C2F"/>
    <w:rsid w:val="00DD5DC3"/>
    <w:rsid w:val="00DD69C7"/>
    <w:rsid w:val="00DE0F54"/>
    <w:rsid w:val="00DE11DE"/>
    <w:rsid w:val="00DF6252"/>
    <w:rsid w:val="00DF74BF"/>
    <w:rsid w:val="00E013F1"/>
    <w:rsid w:val="00E02516"/>
    <w:rsid w:val="00E03BE4"/>
    <w:rsid w:val="00E045B9"/>
    <w:rsid w:val="00E0496C"/>
    <w:rsid w:val="00E0551B"/>
    <w:rsid w:val="00E06647"/>
    <w:rsid w:val="00E06D79"/>
    <w:rsid w:val="00E11A89"/>
    <w:rsid w:val="00E11CC0"/>
    <w:rsid w:val="00E12AA6"/>
    <w:rsid w:val="00E14BB3"/>
    <w:rsid w:val="00E15126"/>
    <w:rsid w:val="00E16C34"/>
    <w:rsid w:val="00E16D46"/>
    <w:rsid w:val="00E1755E"/>
    <w:rsid w:val="00E20422"/>
    <w:rsid w:val="00E24602"/>
    <w:rsid w:val="00E2711B"/>
    <w:rsid w:val="00E31158"/>
    <w:rsid w:val="00E3239B"/>
    <w:rsid w:val="00E33458"/>
    <w:rsid w:val="00E33A7F"/>
    <w:rsid w:val="00E3743C"/>
    <w:rsid w:val="00E376AF"/>
    <w:rsid w:val="00E4041E"/>
    <w:rsid w:val="00E46994"/>
    <w:rsid w:val="00E504B4"/>
    <w:rsid w:val="00E57D09"/>
    <w:rsid w:val="00E637CB"/>
    <w:rsid w:val="00E638F3"/>
    <w:rsid w:val="00E649CD"/>
    <w:rsid w:val="00E6739B"/>
    <w:rsid w:val="00E71199"/>
    <w:rsid w:val="00E741C9"/>
    <w:rsid w:val="00E75E00"/>
    <w:rsid w:val="00E77718"/>
    <w:rsid w:val="00E8095E"/>
    <w:rsid w:val="00E857B0"/>
    <w:rsid w:val="00E8791C"/>
    <w:rsid w:val="00E87927"/>
    <w:rsid w:val="00E90A25"/>
    <w:rsid w:val="00E90DFC"/>
    <w:rsid w:val="00E92ADB"/>
    <w:rsid w:val="00E92CBD"/>
    <w:rsid w:val="00E92D16"/>
    <w:rsid w:val="00E93651"/>
    <w:rsid w:val="00E94FED"/>
    <w:rsid w:val="00E95780"/>
    <w:rsid w:val="00E96EC4"/>
    <w:rsid w:val="00E970E6"/>
    <w:rsid w:val="00E977BE"/>
    <w:rsid w:val="00E97B3E"/>
    <w:rsid w:val="00EA2639"/>
    <w:rsid w:val="00EA3D0E"/>
    <w:rsid w:val="00EA443F"/>
    <w:rsid w:val="00EA5EB4"/>
    <w:rsid w:val="00EA7F4C"/>
    <w:rsid w:val="00EB2DED"/>
    <w:rsid w:val="00EB45C0"/>
    <w:rsid w:val="00EB5439"/>
    <w:rsid w:val="00EB7EED"/>
    <w:rsid w:val="00EC35B3"/>
    <w:rsid w:val="00EC4005"/>
    <w:rsid w:val="00EC4A9B"/>
    <w:rsid w:val="00ED0866"/>
    <w:rsid w:val="00ED097D"/>
    <w:rsid w:val="00ED1026"/>
    <w:rsid w:val="00ED14FE"/>
    <w:rsid w:val="00ED156C"/>
    <w:rsid w:val="00ED19CF"/>
    <w:rsid w:val="00ED3C4C"/>
    <w:rsid w:val="00ED576F"/>
    <w:rsid w:val="00ED7C10"/>
    <w:rsid w:val="00EE00E3"/>
    <w:rsid w:val="00EE3FBC"/>
    <w:rsid w:val="00EE4348"/>
    <w:rsid w:val="00EE6386"/>
    <w:rsid w:val="00EE6B4D"/>
    <w:rsid w:val="00EE6F81"/>
    <w:rsid w:val="00EF0377"/>
    <w:rsid w:val="00EF3A02"/>
    <w:rsid w:val="00EF47E0"/>
    <w:rsid w:val="00EF60EC"/>
    <w:rsid w:val="00EF7457"/>
    <w:rsid w:val="00F02881"/>
    <w:rsid w:val="00F121CA"/>
    <w:rsid w:val="00F1304B"/>
    <w:rsid w:val="00F138B5"/>
    <w:rsid w:val="00F15D25"/>
    <w:rsid w:val="00F162D7"/>
    <w:rsid w:val="00F16C63"/>
    <w:rsid w:val="00F17691"/>
    <w:rsid w:val="00F179E7"/>
    <w:rsid w:val="00F213A8"/>
    <w:rsid w:val="00F21826"/>
    <w:rsid w:val="00F241A1"/>
    <w:rsid w:val="00F24739"/>
    <w:rsid w:val="00F24A14"/>
    <w:rsid w:val="00F25A0B"/>
    <w:rsid w:val="00F27BE8"/>
    <w:rsid w:val="00F34DEA"/>
    <w:rsid w:val="00F36E70"/>
    <w:rsid w:val="00F37F9F"/>
    <w:rsid w:val="00F42682"/>
    <w:rsid w:val="00F43524"/>
    <w:rsid w:val="00F535F2"/>
    <w:rsid w:val="00F539F6"/>
    <w:rsid w:val="00F54572"/>
    <w:rsid w:val="00F5470B"/>
    <w:rsid w:val="00F60E1B"/>
    <w:rsid w:val="00F6157C"/>
    <w:rsid w:val="00F61CFB"/>
    <w:rsid w:val="00F62FC0"/>
    <w:rsid w:val="00F65055"/>
    <w:rsid w:val="00F65E7D"/>
    <w:rsid w:val="00F66452"/>
    <w:rsid w:val="00F664F4"/>
    <w:rsid w:val="00F6721A"/>
    <w:rsid w:val="00F7024A"/>
    <w:rsid w:val="00F7089B"/>
    <w:rsid w:val="00F71516"/>
    <w:rsid w:val="00F72000"/>
    <w:rsid w:val="00F726AC"/>
    <w:rsid w:val="00F73218"/>
    <w:rsid w:val="00F73557"/>
    <w:rsid w:val="00F76E74"/>
    <w:rsid w:val="00F772DB"/>
    <w:rsid w:val="00F80235"/>
    <w:rsid w:val="00F8102D"/>
    <w:rsid w:val="00F85045"/>
    <w:rsid w:val="00F86B6A"/>
    <w:rsid w:val="00F90EF2"/>
    <w:rsid w:val="00F91D96"/>
    <w:rsid w:val="00F91E3D"/>
    <w:rsid w:val="00FA07EF"/>
    <w:rsid w:val="00FA0D9C"/>
    <w:rsid w:val="00FA1B86"/>
    <w:rsid w:val="00FA1F2E"/>
    <w:rsid w:val="00FA41B1"/>
    <w:rsid w:val="00FA6B97"/>
    <w:rsid w:val="00FB134A"/>
    <w:rsid w:val="00FB32B0"/>
    <w:rsid w:val="00FB4062"/>
    <w:rsid w:val="00FB490A"/>
    <w:rsid w:val="00FB62D1"/>
    <w:rsid w:val="00FC0E43"/>
    <w:rsid w:val="00FC1AB9"/>
    <w:rsid w:val="00FC2174"/>
    <w:rsid w:val="00FC32E3"/>
    <w:rsid w:val="00FC3D33"/>
    <w:rsid w:val="00FC484D"/>
    <w:rsid w:val="00FC4E0D"/>
    <w:rsid w:val="00FC63DC"/>
    <w:rsid w:val="00FC760B"/>
    <w:rsid w:val="00FD00FC"/>
    <w:rsid w:val="00FD0F68"/>
    <w:rsid w:val="00FD318B"/>
    <w:rsid w:val="00FD33E0"/>
    <w:rsid w:val="00FD68A8"/>
    <w:rsid w:val="00FE1912"/>
    <w:rsid w:val="00FE1EA7"/>
    <w:rsid w:val="00FE3707"/>
    <w:rsid w:val="00FE4A21"/>
    <w:rsid w:val="00FE4B51"/>
    <w:rsid w:val="00FE7F22"/>
    <w:rsid w:val="00FF0813"/>
    <w:rsid w:val="00FF0CCE"/>
    <w:rsid w:val="00FF4655"/>
    <w:rsid w:val="00FF5C78"/>
    <w:rsid w:val="00FF6188"/>
    <w:rsid w:val="00FF6C25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9187A"/>
    <w:pPr>
      <w:spacing w:after="200" w:line="276" w:lineRule="auto"/>
    </w:pPr>
    <w:rPr>
      <w:sz w:val="22"/>
      <w:szCs w:val="22"/>
      <w:lang w:val="en-GB" w:bidi="ar-SA"/>
    </w:rPr>
  </w:style>
  <w:style w:type="paragraph" w:styleId="Heading1">
    <w:name w:val="heading 1"/>
    <w:next w:val="BodyText"/>
    <w:link w:val="Heading1Char"/>
    <w:qFormat/>
    <w:rsid w:val="003B6E1F"/>
    <w:pPr>
      <w:keepNext/>
      <w:numPr>
        <w:numId w:val="1"/>
      </w:numPr>
      <w:spacing w:before="600" w:after="360"/>
      <w:outlineLvl w:val="0"/>
    </w:pPr>
    <w:rPr>
      <w:rFonts w:ascii="Arial" w:hAnsi="Arial"/>
      <w:b/>
      <w:sz w:val="32"/>
      <w:szCs w:val="22"/>
      <w:lang w:val="en-GB" w:bidi="ar-SA"/>
    </w:rPr>
  </w:style>
  <w:style w:type="paragraph" w:styleId="Heading2">
    <w:name w:val="heading 2"/>
    <w:basedOn w:val="Heading1"/>
    <w:next w:val="BodyText"/>
    <w:qFormat/>
    <w:rsid w:val="0085609F"/>
    <w:pPr>
      <w:numPr>
        <w:ilvl w:val="1"/>
      </w:numPr>
      <w:tabs>
        <w:tab w:val="num" w:pos="709"/>
      </w:tabs>
      <w:spacing w:before="480" w:after="240"/>
      <w:ind w:left="709"/>
      <w:outlineLvl w:val="1"/>
    </w:pPr>
    <w:rPr>
      <w:rFonts w:ascii="Arial Bold" w:hAnsi="Arial Bold"/>
      <w:bCs/>
      <w:sz w:val="28"/>
      <w:szCs w:val="28"/>
    </w:rPr>
  </w:style>
  <w:style w:type="paragraph" w:styleId="Heading3">
    <w:name w:val="heading 3"/>
    <w:basedOn w:val="Heading2"/>
    <w:next w:val="BodyText"/>
    <w:qFormat/>
    <w:rsid w:val="00A304DA"/>
    <w:pPr>
      <w:numPr>
        <w:ilvl w:val="2"/>
      </w:numPr>
      <w:tabs>
        <w:tab w:val="num" w:pos="2249"/>
      </w:tabs>
      <w:spacing w:before="360"/>
      <w:outlineLvl w:val="2"/>
    </w:pPr>
    <w:rPr>
      <w:sz w:val="26"/>
      <w:szCs w:val="26"/>
    </w:rPr>
  </w:style>
  <w:style w:type="paragraph" w:styleId="Heading4">
    <w:name w:val="heading 4"/>
    <w:basedOn w:val="Heading3"/>
    <w:next w:val="BodyText"/>
    <w:qFormat/>
    <w:rsid w:val="003B6E1F"/>
    <w:pPr>
      <w:numPr>
        <w:ilvl w:val="3"/>
      </w:numPr>
      <w:spacing w:after="0"/>
      <w:jc w:val="both"/>
      <w:outlineLvl w:val="3"/>
    </w:pPr>
    <w:rPr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9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9FF"/>
  </w:style>
  <w:style w:type="paragraph" w:styleId="Footer">
    <w:name w:val="footer"/>
    <w:basedOn w:val="Normal"/>
    <w:link w:val="FooterChar"/>
    <w:uiPriority w:val="99"/>
    <w:unhideWhenUsed/>
    <w:rsid w:val="005419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9FF"/>
  </w:style>
  <w:style w:type="table" w:styleId="TableGrid">
    <w:name w:val="Table Grid"/>
    <w:basedOn w:val="TableNormal"/>
    <w:rsid w:val="005419FF"/>
    <w:pPr>
      <w:tabs>
        <w:tab w:val="left" w:pos="-720"/>
        <w:tab w:val="left" w:pos="-284"/>
      </w:tabs>
      <w:spacing w:after="120"/>
      <w:jc w:val="both"/>
    </w:pPr>
    <w:rPr>
      <w:rFonts w:ascii="Times New Roman" w:eastAsia="Times New Roman" w:hAnsi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9F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419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B6E1F"/>
    <w:rPr>
      <w:rFonts w:ascii="Arial" w:eastAsia="Calibri" w:hAnsi="Arial"/>
      <w:b/>
      <w:sz w:val="32"/>
      <w:szCs w:val="22"/>
      <w:lang w:val="en-GB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8518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66F8"/>
    <w:pPr>
      <w:tabs>
        <w:tab w:val="right" w:leader="dot" w:pos="8495"/>
      </w:tabs>
    </w:pPr>
  </w:style>
  <w:style w:type="character" w:styleId="Hyperlink">
    <w:name w:val="Hyperlink"/>
    <w:uiPriority w:val="99"/>
    <w:unhideWhenUsed/>
    <w:rsid w:val="0052482E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55D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055D8"/>
    <w:rPr>
      <w:rFonts w:ascii="Tahoma" w:hAnsi="Tahoma" w:cs="Tahoma"/>
      <w:sz w:val="16"/>
      <w:szCs w:val="16"/>
      <w:lang w:val="en-GB" w:eastAsia="en-US"/>
    </w:rPr>
  </w:style>
  <w:style w:type="paragraph" w:styleId="BodyText">
    <w:name w:val="Body Text"/>
    <w:basedOn w:val="Normal"/>
    <w:link w:val="BodyTextChar"/>
    <w:rsid w:val="00C63AFA"/>
    <w:pPr>
      <w:spacing w:before="120" w:after="120" w:line="240" w:lineRule="auto"/>
      <w:jc w:val="both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rsid w:val="00D46E53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D46E53"/>
    <w:pPr>
      <w:ind w:left="440"/>
    </w:pPr>
  </w:style>
  <w:style w:type="paragraph" w:styleId="BodyTextIndent">
    <w:name w:val="Body Text Indent"/>
    <w:basedOn w:val="BodyText"/>
    <w:rsid w:val="007A7CE8"/>
    <w:pPr>
      <w:ind w:left="709"/>
    </w:pPr>
  </w:style>
  <w:style w:type="paragraph" w:styleId="BodyTextFirstIndent">
    <w:name w:val="Body Text First Indent"/>
    <w:basedOn w:val="BodyText"/>
    <w:rsid w:val="007A7CE8"/>
    <w:pPr>
      <w:spacing w:before="0"/>
      <w:ind w:firstLine="210"/>
    </w:pPr>
    <w:rPr>
      <w:rFonts w:ascii="Calibri" w:hAnsi="Calibri"/>
    </w:rPr>
  </w:style>
  <w:style w:type="paragraph" w:customStyle="1" w:styleId="Heading1-notinTOC">
    <w:name w:val="Heading 1 - not in TOC"/>
    <w:basedOn w:val="Heading1"/>
    <w:next w:val="BodyText"/>
    <w:rsid w:val="008966F8"/>
    <w:pPr>
      <w:spacing w:line="276" w:lineRule="auto"/>
      <w:outlineLvl w:val="9"/>
    </w:pPr>
  </w:style>
  <w:style w:type="paragraph" w:customStyle="1" w:styleId="StyleHeading1Kernat16pt">
    <w:name w:val="Style Heading 1 + Kern at 16 pt"/>
    <w:basedOn w:val="Heading1"/>
    <w:next w:val="BodyText"/>
    <w:rsid w:val="00BD77AA"/>
    <w:rPr>
      <w:kern w:val="32"/>
    </w:rPr>
  </w:style>
  <w:style w:type="paragraph" w:styleId="Caption">
    <w:name w:val="caption"/>
    <w:basedOn w:val="BodyText"/>
    <w:next w:val="BodyText"/>
    <w:link w:val="CaptionChar"/>
    <w:qFormat/>
    <w:rsid w:val="008966F8"/>
    <w:rPr>
      <w:rFonts w:ascii="Calibri" w:hAnsi="Calibri"/>
      <w:b/>
      <w:bCs/>
    </w:rPr>
  </w:style>
  <w:style w:type="paragraph" w:customStyle="1" w:styleId="Figure">
    <w:name w:val="Figure"/>
    <w:basedOn w:val="BodyText"/>
    <w:next w:val="BodyText"/>
    <w:rsid w:val="008966F8"/>
    <w:pPr>
      <w:jc w:val="center"/>
    </w:pPr>
  </w:style>
  <w:style w:type="paragraph" w:styleId="TableofFigures">
    <w:name w:val="table of figures"/>
    <w:basedOn w:val="Normal"/>
    <w:next w:val="Normal"/>
    <w:autoRedefine/>
    <w:uiPriority w:val="99"/>
    <w:rsid w:val="00F91E3D"/>
    <w:pPr>
      <w:tabs>
        <w:tab w:val="right" w:leader="dot" w:pos="8495"/>
      </w:tabs>
    </w:pPr>
  </w:style>
  <w:style w:type="paragraph" w:customStyle="1" w:styleId="TableHeading">
    <w:name w:val="Table Heading"/>
    <w:basedOn w:val="BodyText"/>
    <w:next w:val="TableText"/>
    <w:rsid w:val="008966F8"/>
    <w:pPr>
      <w:tabs>
        <w:tab w:val="left" w:pos="0"/>
      </w:tabs>
      <w:spacing w:before="60" w:after="60"/>
    </w:pPr>
    <w:rPr>
      <w:rFonts w:ascii="Calibri" w:hAnsi="Calibri"/>
      <w:b/>
    </w:rPr>
  </w:style>
  <w:style w:type="paragraph" w:customStyle="1" w:styleId="TableText">
    <w:name w:val="Table Text"/>
    <w:basedOn w:val="BodyText"/>
    <w:link w:val="TableTextChar"/>
    <w:rsid w:val="008966F8"/>
    <w:pPr>
      <w:tabs>
        <w:tab w:val="left" w:pos="-720"/>
        <w:tab w:val="left" w:pos="-284"/>
      </w:tabs>
      <w:spacing w:before="60" w:after="60"/>
    </w:pPr>
    <w:rPr>
      <w:rFonts w:eastAsia="Times New Roman"/>
      <w:szCs w:val="20"/>
      <w:lang w:eastAsia="en-GB"/>
    </w:rPr>
  </w:style>
  <w:style w:type="paragraph" w:customStyle="1" w:styleId="Abstract">
    <w:name w:val="Abstract"/>
    <w:basedOn w:val="BodyText"/>
    <w:rsid w:val="002A7955"/>
    <w:rPr>
      <w:i/>
      <w:iCs/>
    </w:rPr>
  </w:style>
  <w:style w:type="paragraph" w:customStyle="1" w:styleId="Heading1nonumber">
    <w:name w:val="Heading 1 no number"/>
    <w:rsid w:val="00D260C1"/>
    <w:rPr>
      <w:rFonts w:ascii="Arial" w:hAnsi="Arial" w:cs="Arial"/>
      <w:b/>
      <w:sz w:val="32"/>
      <w:szCs w:val="22"/>
      <w:lang w:val="en-GB" w:bidi="ar-SA"/>
    </w:rPr>
  </w:style>
  <w:style w:type="paragraph" w:customStyle="1" w:styleId="Heading1-noNumber">
    <w:name w:val="Heading 1 - no Number"/>
    <w:basedOn w:val="Heading1"/>
    <w:rsid w:val="00D260C1"/>
    <w:pPr>
      <w:numPr>
        <w:numId w:val="0"/>
      </w:numPr>
    </w:pPr>
  </w:style>
  <w:style w:type="character" w:customStyle="1" w:styleId="BodyTextChar">
    <w:name w:val="Body Text Char"/>
    <w:link w:val="BodyText"/>
    <w:rsid w:val="00BE18A8"/>
    <w:rPr>
      <w:rFonts w:eastAsia="Calibri"/>
      <w:sz w:val="22"/>
      <w:szCs w:val="22"/>
      <w:lang w:val="en-GB" w:eastAsia="en-US" w:bidi="ar-SA"/>
    </w:rPr>
  </w:style>
  <w:style w:type="paragraph" w:styleId="NormalWeb">
    <w:name w:val="Normal (Web)"/>
    <w:basedOn w:val="Normal"/>
    <w:rsid w:val="00C31CC9"/>
    <w:rPr>
      <w:rFonts w:ascii="Times New Roman" w:hAnsi="Times New Roman"/>
      <w:sz w:val="24"/>
      <w:szCs w:val="24"/>
    </w:rPr>
  </w:style>
  <w:style w:type="character" w:customStyle="1" w:styleId="TableTextChar">
    <w:name w:val="Table Text Char"/>
    <w:link w:val="TableText"/>
    <w:rsid w:val="00355068"/>
    <w:rPr>
      <w:rFonts w:eastAsia="Calibri"/>
      <w:sz w:val="22"/>
      <w:szCs w:val="22"/>
      <w:lang w:val="en-GB" w:eastAsia="en-GB" w:bidi="ar-SA"/>
    </w:rPr>
  </w:style>
  <w:style w:type="character" w:styleId="CommentReference">
    <w:name w:val="annotation reference"/>
    <w:semiHidden/>
    <w:rsid w:val="007A5E21"/>
    <w:rPr>
      <w:sz w:val="16"/>
      <w:szCs w:val="16"/>
    </w:rPr>
  </w:style>
  <w:style w:type="paragraph" w:styleId="CommentText">
    <w:name w:val="annotation text"/>
    <w:basedOn w:val="Normal"/>
    <w:semiHidden/>
    <w:rsid w:val="007A5E2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A5E21"/>
    <w:rPr>
      <w:b/>
      <w:bCs/>
    </w:rPr>
  </w:style>
  <w:style w:type="character" w:styleId="FollowedHyperlink">
    <w:name w:val="FollowedHyperlink"/>
    <w:rsid w:val="00BE4ACE"/>
    <w:rPr>
      <w:color w:val="800080"/>
      <w:u w:val="single"/>
    </w:rPr>
  </w:style>
  <w:style w:type="paragraph" w:customStyle="1" w:styleId="ItemLevel1">
    <w:name w:val="ItemLevel1"/>
    <w:basedOn w:val="Normal"/>
    <w:rsid w:val="00744A7D"/>
    <w:pPr>
      <w:numPr>
        <w:ilvl w:val="1"/>
        <w:numId w:val="5"/>
      </w:numPr>
    </w:pPr>
  </w:style>
  <w:style w:type="paragraph" w:customStyle="1" w:styleId="Default">
    <w:name w:val="Default"/>
    <w:rsid w:val="002A77BF"/>
    <w:pPr>
      <w:widowControl w:val="0"/>
      <w:autoSpaceDE w:val="0"/>
      <w:autoSpaceDN w:val="0"/>
      <w:adjustRightInd w:val="0"/>
    </w:pPr>
    <w:rPr>
      <w:rFonts w:ascii="AGBRGD+TTE54E8328t00" w:eastAsia="MS Mincho" w:hAnsi="AGBRGD+TTE54E8328t00" w:cs="AGBRGD+TTE54E8328t00"/>
      <w:color w:val="000000"/>
      <w:sz w:val="24"/>
      <w:szCs w:val="24"/>
      <w:lang w:eastAsia="ja-JP"/>
    </w:rPr>
  </w:style>
  <w:style w:type="paragraph" w:customStyle="1" w:styleId="Body">
    <w:name w:val="Body"/>
    <w:link w:val="BodyChar1"/>
    <w:rsid w:val="0032438F"/>
    <w:pPr>
      <w:spacing w:before="120" w:after="60"/>
    </w:pPr>
    <w:rPr>
      <w:rFonts w:ascii="Times New Roman" w:eastAsia="Times New Roman" w:hAnsi="Times New Roman"/>
      <w:sz w:val="24"/>
      <w:szCs w:val="24"/>
    </w:rPr>
  </w:style>
  <w:style w:type="character" w:customStyle="1" w:styleId="BodyChar1">
    <w:name w:val="Body Char1"/>
    <w:link w:val="Body"/>
    <w:rsid w:val="0032438F"/>
    <w:rPr>
      <w:sz w:val="24"/>
      <w:szCs w:val="24"/>
      <w:lang w:val="en-US" w:eastAsia="en-US" w:bidi="he-IL"/>
    </w:rPr>
  </w:style>
  <w:style w:type="paragraph" w:customStyle="1" w:styleId="Bulletedlist">
    <w:name w:val="Bulleted list"/>
    <w:basedOn w:val="BodyText"/>
    <w:rsid w:val="00FD318B"/>
    <w:pPr>
      <w:numPr>
        <w:numId w:val="4"/>
      </w:numPr>
      <w:jc w:val="left"/>
    </w:pPr>
    <w:rPr>
      <w:rFonts w:eastAsia="Times New Roman"/>
      <w:lang w:val="en-US" w:bidi="he-IL"/>
    </w:rPr>
  </w:style>
  <w:style w:type="paragraph" w:customStyle="1" w:styleId="Style1">
    <w:name w:val="Style1"/>
    <w:basedOn w:val="BodyText"/>
    <w:rsid w:val="00FD318B"/>
    <w:pPr>
      <w:numPr>
        <w:numId w:val="3"/>
      </w:numPr>
      <w:jc w:val="left"/>
    </w:pPr>
    <w:rPr>
      <w:rFonts w:eastAsia="Times New Roman"/>
      <w:lang w:val="en-US" w:bidi="he-IL"/>
    </w:rPr>
  </w:style>
  <w:style w:type="paragraph" w:customStyle="1" w:styleId="Bullets1">
    <w:name w:val="Bullets 1"/>
    <w:basedOn w:val="Bulletedlist"/>
    <w:rsid w:val="00FD318B"/>
    <w:pPr>
      <w:spacing w:before="160" w:after="160"/>
      <w:ind w:left="357" w:hanging="357"/>
    </w:pPr>
    <w:rPr>
      <w:sz w:val="24"/>
      <w:szCs w:val="24"/>
    </w:rPr>
  </w:style>
  <w:style w:type="character" w:customStyle="1" w:styleId="mw-headline">
    <w:name w:val="mw-headline"/>
    <w:basedOn w:val="DefaultParagraphFont"/>
    <w:rsid w:val="005B3FCE"/>
  </w:style>
  <w:style w:type="paragraph" w:styleId="HTMLPreformatted">
    <w:name w:val="HTML Preformatted"/>
    <w:basedOn w:val="Normal"/>
    <w:rsid w:val="005B3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MS Mincho" w:hAnsi="Courier New" w:cs="Courier New"/>
      <w:sz w:val="20"/>
      <w:szCs w:val="20"/>
      <w:lang w:val="en-US" w:eastAsia="ja-JP" w:bidi="he-IL"/>
    </w:rPr>
  </w:style>
  <w:style w:type="character" w:styleId="PageNumber">
    <w:name w:val="page number"/>
    <w:basedOn w:val="DefaultParagraphFont"/>
    <w:rsid w:val="00807CFC"/>
  </w:style>
  <w:style w:type="table" w:customStyle="1" w:styleId="TableGrid1">
    <w:name w:val="Table Grid1"/>
    <w:basedOn w:val="TableNormal"/>
    <w:next w:val="TableGrid"/>
    <w:rsid w:val="007E34CB"/>
    <w:pPr>
      <w:bidi/>
    </w:pPr>
    <w:rPr>
      <w:rFonts w:ascii="Times New Roman" w:eastAsia="MS 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link w:val="Caption"/>
    <w:rsid w:val="004D6944"/>
    <w:rPr>
      <w:rFonts w:ascii="Calibri" w:eastAsia="Calibri" w:hAnsi="Calibri"/>
      <w:b/>
      <w:bCs/>
      <w:sz w:val="22"/>
      <w:szCs w:val="22"/>
      <w:lang w:val="en-GB" w:eastAsia="en-US" w:bidi="ar-SA"/>
    </w:rPr>
  </w:style>
  <w:style w:type="paragraph" w:customStyle="1" w:styleId="References">
    <w:name w:val="References"/>
    <w:basedOn w:val="Normal"/>
    <w:rsid w:val="00154FB3"/>
    <w:pPr>
      <w:numPr>
        <w:numId w:val="30"/>
      </w:numPr>
      <w:spacing w:after="80" w:line="240" w:lineRule="auto"/>
    </w:pPr>
    <w:rPr>
      <w:rFonts w:ascii="Times New Roman" w:eastAsia="Times New Roman" w:hAnsi="Times New Roman"/>
      <w:sz w:val="18"/>
      <w:szCs w:val="20"/>
      <w:lang w:val="en-US"/>
    </w:rPr>
  </w:style>
  <w:style w:type="paragraph" w:styleId="FootnoteText">
    <w:name w:val="footnote text"/>
    <w:basedOn w:val="Normal"/>
    <w:semiHidden/>
    <w:rsid w:val="00487851"/>
    <w:rPr>
      <w:sz w:val="20"/>
      <w:szCs w:val="20"/>
    </w:rPr>
  </w:style>
  <w:style w:type="character" w:styleId="FootnoteReference">
    <w:name w:val="footnote reference"/>
    <w:semiHidden/>
    <w:rsid w:val="0048785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9187A"/>
    <w:pPr>
      <w:spacing w:after="200" w:line="276" w:lineRule="auto"/>
    </w:pPr>
    <w:rPr>
      <w:sz w:val="22"/>
      <w:szCs w:val="22"/>
      <w:lang w:val="en-GB" w:bidi="ar-SA"/>
    </w:rPr>
  </w:style>
  <w:style w:type="paragraph" w:styleId="Heading1">
    <w:name w:val="heading 1"/>
    <w:next w:val="BodyText"/>
    <w:link w:val="Heading1Char"/>
    <w:qFormat/>
    <w:rsid w:val="003B6E1F"/>
    <w:pPr>
      <w:keepNext/>
      <w:numPr>
        <w:numId w:val="1"/>
      </w:numPr>
      <w:spacing w:before="600" w:after="360"/>
      <w:outlineLvl w:val="0"/>
    </w:pPr>
    <w:rPr>
      <w:rFonts w:ascii="Arial" w:hAnsi="Arial"/>
      <w:b/>
      <w:sz w:val="32"/>
      <w:szCs w:val="22"/>
      <w:lang w:val="en-GB" w:bidi="ar-SA"/>
    </w:rPr>
  </w:style>
  <w:style w:type="paragraph" w:styleId="Heading2">
    <w:name w:val="heading 2"/>
    <w:basedOn w:val="Heading1"/>
    <w:next w:val="BodyText"/>
    <w:qFormat/>
    <w:rsid w:val="0085609F"/>
    <w:pPr>
      <w:numPr>
        <w:ilvl w:val="1"/>
      </w:numPr>
      <w:tabs>
        <w:tab w:val="num" w:pos="709"/>
      </w:tabs>
      <w:spacing w:before="480" w:after="240"/>
      <w:ind w:left="709"/>
      <w:outlineLvl w:val="1"/>
    </w:pPr>
    <w:rPr>
      <w:rFonts w:ascii="Arial Bold" w:hAnsi="Arial Bold"/>
      <w:bCs/>
      <w:sz w:val="28"/>
      <w:szCs w:val="28"/>
    </w:rPr>
  </w:style>
  <w:style w:type="paragraph" w:styleId="Heading3">
    <w:name w:val="heading 3"/>
    <w:basedOn w:val="Heading2"/>
    <w:next w:val="BodyText"/>
    <w:qFormat/>
    <w:rsid w:val="00A304DA"/>
    <w:pPr>
      <w:numPr>
        <w:ilvl w:val="2"/>
      </w:numPr>
      <w:tabs>
        <w:tab w:val="num" w:pos="2249"/>
      </w:tabs>
      <w:spacing w:before="360"/>
      <w:outlineLvl w:val="2"/>
    </w:pPr>
    <w:rPr>
      <w:sz w:val="26"/>
      <w:szCs w:val="26"/>
    </w:rPr>
  </w:style>
  <w:style w:type="paragraph" w:styleId="Heading4">
    <w:name w:val="heading 4"/>
    <w:basedOn w:val="Heading3"/>
    <w:next w:val="BodyText"/>
    <w:qFormat/>
    <w:rsid w:val="003B6E1F"/>
    <w:pPr>
      <w:numPr>
        <w:ilvl w:val="3"/>
      </w:numPr>
      <w:spacing w:after="0"/>
      <w:jc w:val="both"/>
      <w:outlineLvl w:val="3"/>
    </w:pPr>
    <w:rPr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9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9FF"/>
  </w:style>
  <w:style w:type="paragraph" w:styleId="Footer">
    <w:name w:val="footer"/>
    <w:basedOn w:val="Normal"/>
    <w:link w:val="FooterChar"/>
    <w:uiPriority w:val="99"/>
    <w:unhideWhenUsed/>
    <w:rsid w:val="005419F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9FF"/>
  </w:style>
  <w:style w:type="table" w:styleId="TableGrid">
    <w:name w:val="Table Grid"/>
    <w:basedOn w:val="TableNormal"/>
    <w:rsid w:val="005419FF"/>
    <w:pPr>
      <w:tabs>
        <w:tab w:val="left" w:pos="-720"/>
        <w:tab w:val="left" w:pos="-284"/>
      </w:tabs>
      <w:spacing w:after="120"/>
      <w:jc w:val="both"/>
    </w:pPr>
    <w:rPr>
      <w:rFonts w:ascii="Times New Roman" w:eastAsia="Times New Roman" w:hAnsi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9F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419F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B6E1F"/>
    <w:rPr>
      <w:rFonts w:ascii="Arial" w:eastAsia="Calibri" w:hAnsi="Arial"/>
      <w:b/>
      <w:sz w:val="32"/>
      <w:szCs w:val="22"/>
      <w:lang w:val="en-GB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85188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66F8"/>
    <w:pPr>
      <w:tabs>
        <w:tab w:val="right" w:leader="dot" w:pos="8495"/>
      </w:tabs>
    </w:pPr>
  </w:style>
  <w:style w:type="character" w:styleId="Hyperlink">
    <w:name w:val="Hyperlink"/>
    <w:uiPriority w:val="99"/>
    <w:unhideWhenUsed/>
    <w:rsid w:val="0052482E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55D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055D8"/>
    <w:rPr>
      <w:rFonts w:ascii="Tahoma" w:hAnsi="Tahoma" w:cs="Tahoma"/>
      <w:sz w:val="16"/>
      <w:szCs w:val="16"/>
      <w:lang w:val="en-GB" w:eastAsia="en-US"/>
    </w:rPr>
  </w:style>
  <w:style w:type="paragraph" w:styleId="BodyText">
    <w:name w:val="Body Text"/>
    <w:basedOn w:val="Normal"/>
    <w:link w:val="BodyTextChar"/>
    <w:rsid w:val="00C63AFA"/>
    <w:pPr>
      <w:spacing w:before="120" w:after="120" w:line="240" w:lineRule="auto"/>
      <w:jc w:val="both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rsid w:val="00D46E53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D46E53"/>
    <w:pPr>
      <w:ind w:left="440"/>
    </w:pPr>
  </w:style>
  <w:style w:type="paragraph" w:styleId="BodyTextIndent">
    <w:name w:val="Body Text Indent"/>
    <w:basedOn w:val="BodyText"/>
    <w:rsid w:val="007A7CE8"/>
    <w:pPr>
      <w:ind w:left="709"/>
    </w:pPr>
  </w:style>
  <w:style w:type="paragraph" w:styleId="BodyTextFirstIndent">
    <w:name w:val="Body Text First Indent"/>
    <w:basedOn w:val="BodyText"/>
    <w:rsid w:val="007A7CE8"/>
    <w:pPr>
      <w:spacing w:before="0"/>
      <w:ind w:firstLine="210"/>
    </w:pPr>
    <w:rPr>
      <w:rFonts w:ascii="Calibri" w:hAnsi="Calibri"/>
    </w:rPr>
  </w:style>
  <w:style w:type="paragraph" w:customStyle="1" w:styleId="Heading1-notinTOC">
    <w:name w:val="Heading 1 - not in TOC"/>
    <w:basedOn w:val="Heading1"/>
    <w:next w:val="BodyText"/>
    <w:rsid w:val="008966F8"/>
    <w:pPr>
      <w:spacing w:line="276" w:lineRule="auto"/>
      <w:outlineLvl w:val="9"/>
    </w:pPr>
  </w:style>
  <w:style w:type="paragraph" w:customStyle="1" w:styleId="StyleHeading1Kernat16pt">
    <w:name w:val="Style Heading 1 + Kern at 16 pt"/>
    <w:basedOn w:val="Heading1"/>
    <w:next w:val="BodyText"/>
    <w:rsid w:val="00BD77AA"/>
    <w:rPr>
      <w:kern w:val="32"/>
    </w:rPr>
  </w:style>
  <w:style w:type="paragraph" w:styleId="Caption">
    <w:name w:val="caption"/>
    <w:basedOn w:val="BodyText"/>
    <w:next w:val="BodyText"/>
    <w:link w:val="CaptionChar"/>
    <w:qFormat/>
    <w:rsid w:val="008966F8"/>
    <w:rPr>
      <w:rFonts w:ascii="Calibri" w:hAnsi="Calibri"/>
      <w:b/>
      <w:bCs/>
    </w:rPr>
  </w:style>
  <w:style w:type="paragraph" w:customStyle="1" w:styleId="Figure">
    <w:name w:val="Figure"/>
    <w:basedOn w:val="BodyText"/>
    <w:next w:val="BodyText"/>
    <w:rsid w:val="008966F8"/>
    <w:pPr>
      <w:jc w:val="center"/>
    </w:pPr>
  </w:style>
  <w:style w:type="paragraph" w:styleId="TableofFigures">
    <w:name w:val="table of figures"/>
    <w:basedOn w:val="Normal"/>
    <w:next w:val="Normal"/>
    <w:autoRedefine/>
    <w:uiPriority w:val="99"/>
    <w:rsid w:val="00F91E3D"/>
    <w:pPr>
      <w:tabs>
        <w:tab w:val="right" w:leader="dot" w:pos="8495"/>
      </w:tabs>
    </w:pPr>
  </w:style>
  <w:style w:type="paragraph" w:customStyle="1" w:styleId="TableHeading">
    <w:name w:val="Table Heading"/>
    <w:basedOn w:val="BodyText"/>
    <w:next w:val="TableText"/>
    <w:rsid w:val="008966F8"/>
    <w:pPr>
      <w:tabs>
        <w:tab w:val="left" w:pos="0"/>
      </w:tabs>
      <w:spacing w:before="60" w:after="60"/>
    </w:pPr>
    <w:rPr>
      <w:rFonts w:ascii="Calibri" w:hAnsi="Calibri"/>
      <w:b/>
    </w:rPr>
  </w:style>
  <w:style w:type="paragraph" w:customStyle="1" w:styleId="TableText">
    <w:name w:val="Table Text"/>
    <w:basedOn w:val="BodyText"/>
    <w:link w:val="TableTextChar"/>
    <w:rsid w:val="008966F8"/>
    <w:pPr>
      <w:tabs>
        <w:tab w:val="left" w:pos="-720"/>
        <w:tab w:val="left" w:pos="-284"/>
      </w:tabs>
      <w:spacing w:before="60" w:after="60"/>
    </w:pPr>
    <w:rPr>
      <w:rFonts w:eastAsia="Times New Roman"/>
      <w:szCs w:val="20"/>
      <w:lang w:eastAsia="en-GB"/>
    </w:rPr>
  </w:style>
  <w:style w:type="paragraph" w:customStyle="1" w:styleId="Abstract">
    <w:name w:val="Abstract"/>
    <w:basedOn w:val="BodyText"/>
    <w:rsid w:val="002A7955"/>
    <w:rPr>
      <w:i/>
      <w:iCs/>
    </w:rPr>
  </w:style>
  <w:style w:type="paragraph" w:customStyle="1" w:styleId="Heading1nonumber">
    <w:name w:val="Heading 1 no number"/>
    <w:rsid w:val="00D260C1"/>
    <w:rPr>
      <w:rFonts w:ascii="Arial" w:hAnsi="Arial" w:cs="Arial"/>
      <w:b/>
      <w:sz w:val="32"/>
      <w:szCs w:val="22"/>
      <w:lang w:val="en-GB" w:bidi="ar-SA"/>
    </w:rPr>
  </w:style>
  <w:style w:type="paragraph" w:customStyle="1" w:styleId="Heading1-noNumber">
    <w:name w:val="Heading 1 - no Number"/>
    <w:basedOn w:val="Heading1"/>
    <w:rsid w:val="00D260C1"/>
    <w:pPr>
      <w:numPr>
        <w:numId w:val="0"/>
      </w:numPr>
    </w:pPr>
  </w:style>
  <w:style w:type="character" w:customStyle="1" w:styleId="BodyTextChar">
    <w:name w:val="Body Text Char"/>
    <w:link w:val="BodyText"/>
    <w:rsid w:val="00BE18A8"/>
    <w:rPr>
      <w:rFonts w:eastAsia="Calibri"/>
      <w:sz w:val="22"/>
      <w:szCs w:val="22"/>
      <w:lang w:val="en-GB" w:eastAsia="en-US" w:bidi="ar-SA"/>
    </w:rPr>
  </w:style>
  <w:style w:type="paragraph" w:styleId="NormalWeb">
    <w:name w:val="Normal (Web)"/>
    <w:basedOn w:val="Normal"/>
    <w:rsid w:val="00C31CC9"/>
    <w:rPr>
      <w:rFonts w:ascii="Times New Roman" w:hAnsi="Times New Roman"/>
      <w:sz w:val="24"/>
      <w:szCs w:val="24"/>
    </w:rPr>
  </w:style>
  <w:style w:type="character" w:customStyle="1" w:styleId="TableTextChar">
    <w:name w:val="Table Text Char"/>
    <w:link w:val="TableText"/>
    <w:rsid w:val="00355068"/>
    <w:rPr>
      <w:rFonts w:eastAsia="Calibri"/>
      <w:sz w:val="22"/>
      <w:szCs w:val="22"/>
      <w:lang w:val="en-GB" w:eastAsia="en-GB" w:bidi="ar-SA"/>
    </w:rPr>
  </w:style>
  <w:style w:type="character" w:styleId="CommentReference">
    <w:name w:val="annotation reference"/>
    <w:semiHidden/>
    <w:rsid w:val="007A5E21"/>
    <w:rPr>
      <w:sz w:val="16"/>
      <w:szCs w:val="16"/>
    </w:rPr>
  </w:style>
  <w:style w:type="paragraph" w:styleId="CommentText">
    <w:name w:val="annotation text"/>
    <w:basedOn w:val="Normal"/>
    <w:semiHidden/>
    <w:rsid w:val="007A5E2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A5E21"/>
    <w:rPr>
      <w:b/>
      <w:bCs/>
    </w:rPr>
  </w:style>
  <w:style w:type="character" w:styleId="FollowedHyperlink">
    <w:name w:val="FollowedHyperlink"/>
    <w:rsid w:val="00BE4ACE"/>
    <w:rPr>
      <w:color w:val="800080"/>
      <w:u w:val="single"/>
    </w:rPr>
  </w:style>
  <w:style w:type="paragraph" w:customStyle="1" w:styleId="ItemLevel1">
    <w:name w:val="ItemLevel1"/>
    <w:basedOn w:val="Normal"/>
    <w:rsid w:val="00744A7D"/>
    <w:pPr>
      <w:numPr>
        <w:ilvl w:val="1"/>
        <w:numId w:val="5"/>
      </w:numPr>
    </w:pPr>
  </w:style>
  <w:style w:type="paragraph" w:customStyle="1" w:styleId="Default">
    <w:name w:val="Default"/>
    <w:rsid w:val="002A77BF"/>
    <w:pPr>
      <w:widowControl w:val="0"/>
      <w:autoSpaceDE w:val="0"/>
      <w:autoSpaceDN w:val="0"/>
      <w:adjustRightInd w:val="0"/>
    </w:pPr>
    <w:rPr>
      <w:rFonts w:ascii="AGBRGD+TTE54E8328t00" w:eastAsia="MS Mincho" w:hAnsi="AGBRGD+TTE54E8328t00" w:cs="AGBRGD+TTE54E8328t00"/>
      <w:color w:val="000000"/>
      <w:sz w:val="24"/>
      <w:szCs w:val="24"/>
      <w:lang w:eastAsia="ja-JP"/>
    </w:rPr>
  </w:style>
  <w:style w:type="paragraph" w:customStyle="1" w:styleId="Body">
    <w:name w:val="Body"/>
    <w:link w:val="BodyChar1"/>
    <w:rsid w:val="0032438F"/>
    <w:pPr>
      <w:spacing w:before="120" w:after="60"/>
    </w:pPr>
    <w:rPr>
      <w:rFonts w:ascii="Times New Roman" w:eastAsia="Times New Roman" w:hAnsi="Times New Roman"/>
      <w:sz w:val="24"/>
      <w:szCs w:val="24"/>
    </w:rPr>
  </w:style>
  <w:style w:type="character" w:customStyle="1" w:styleId="BodyChar1">
    <w:name w:val="Body Char1"/>
    <w:link w:val="Body"/>
    <w:rsid w:val="0032438F"/>
    <w:rPr>
      <w:sz w:val="24"/>
      <w:szCs w:val="24"/>
      <w:lang w:val="en-US" w:eastAsia="en-US" w:bidi="he-IL"/>
    </w:rPr>
  </w:style>
  <w:style w:type="paragraph" w:customStyle="1" w:styleId="Bulletedlist">
    <w:name w:val="Bulleted list"/>
    <w:basedOn w:val="BodyText"/>
    <w:rsid w:val="00FD318B"/>
    <w:pPr>
      <w:numPr>
        <w:numId w:val="4"/>
      </w:numPr>
      <w:jc w:val="left"/>
    </w:pPr>
    <w:rPr>
      <w:rFonts w:eastAsia="Times New Roman"/>
      <w:lang w:val="en-US" w:bidi="he-IL"/>
    </w:rPr>
  </w:style>
  <w:style w:type="paragraph" w:customStyle="1" w:styleId="Style1">
    <w:name w:val="Style1"/>
    <w:basedOn w:val="BodyText"/>
    <w:rsid w:val="00FD318B"/>
    <w:pPr>
      <w:numPr>
        <w:numId w:val="3"/>
      </w:numPr>
      <w:jc w:val="left"/>
    </w:pPr>
    <w:rPr>
      <w:rFonts w:eastAsia="Times New Roman"/>
      <w:lang w:val="en-US" w:bidi="he-IL"/>
    </w:rPr>
  </w:style>
  <w:style w:type="paragraph" w:customStyle="1" w:styleId="Bullets1">
    <w:name w:val="Bullets 1"/>
    <w:basedOn w:val="Bulletedlist"/>
    <w:rsid w:val="00FD318B"/>
    <w:pPr>
      <w:spacing w:before="160" w:after="160"/>
      <w:ind w:left="357" w:hanging="357"/>
    </w:pPr>
    <w:rPr>
      <w:sz w:val="24"/>
      <w:szCs w:val="24"/>
    </w:rPr>
  </w:style>
  <w:style w:type="character" w:customStyle="1" w:styleId="mw-headline">
    <w:name w:val="mw-headline"/>
    <w:basedOn w:val="DefaultParagraphFont"/>
    <w:rsid w:val="005B3FCE"/>
  </w:style>
  <w:style w:type="paragraph" w:styleId="HTMLPreformatted">
    <w:name w:val="HTML Preformatted"/>
    <w:basedOn w:val="Normal"/>
    <w:rsid w:val="005B3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MS Mincho" w:hAnsi="Courier New" w:cs="Courier New"/>
      <w:sz w:val="20"/>
      <w:szCs w:val="20"/>
      <w:lang w:val="en-US" w:eastAsia="ja-JP" w:bidi="he-IL"/>
    </w:rPr>
  </w:style>
  <w:style w:type="character" w:styleId="PageNumber">
    <w:name w:val="page number"/>
    <w:basedOn w:val="DefaultParagraphFont"/>
    <w:rsid w:val="00807CFC"/>
  </w:style>
  <w:style w:type="table" w:customStyle="1" w:styleId="TableGrid1">
    <w:name w:val="Table Grid1"/>
    <w:basedOn w:val="TableNormal"/>
    <w:next w:val="TableGrid"/>
    <w:rsid w:val="007E34CB"/>
    <w:pPr>
      <w:bidi/>
    </w:pPr>
    <w:rPr>
      <w:rFonts w:ascii="Times New Roman" w:eastAsia="MS Mincho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link w:val="Caption"/>
    <w:rsid w:val="004D6944"/>
    <w:rPr>
      <w:rFonts w:ascii="Calibri" w:eastAsia="Calibri" w:hAnsi="Calibri"/>
      <w:b/>
      <w:bCs/>
      <w:sz w:val="22"/>
      <w:szCs w:val="22"/>
      <w:lang w:val="en-GB" w:eastAsia="en-US" w:bidi="ar-SA"/>
    </w:rPr>
  </w:style>
  <w:style w:type="paragraph" w:customStyle="1" w:styleId="References">
    <w:name w:val="References"/>
    <w:basedOn w:val="Normal"/>
    <w:rsid w:val="00154FB3"/>
    <w:pPr>
      <w:numPr>
        <w:numId w:val="30"/>
      </w:numPr>
      <w:spacing w:after="80" w:line="240" w:lineRule="auto"/>
    </w:pPr>
    <w:rPr>
      <w:rFonts w:ascii="Times New Roman" w:eastAsia="Times New Roman" w:hAnsi="Times New Roman"/>
      <w:sz w:val="18"/>
      <w:szCs w:val="20"/>
      <w:lang w:val="en-US"/>
    </w:rPr>
  </w:style>
  <w:style w:type="paragraph" w:styleId="FootnoteText">
    <w:name w:val="footnote text"/>
    <w:basedOn w:val="Normal"/>
    <w:semiHidden/>
    <w:rsid w:val="00487851"/>
    <w:rPr>
      <w:sz w:val="20"/>
      <w:szCs w:val="20"/>
    </w:rPr>
  </w:style>
  <w:style w:type="character" w:styleId="FootnoteReference">
    <w:name w:val="footnote reference"/>
    <w:semiHidden/>
    <w:rsid w:val="004878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5859">
          <w:marLeft w:val="0"/>
          <w:marRight w:val="-4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868">
              <w:marLeft w:val="2130"/>
              <w:marRight w:val="420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46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4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6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9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0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08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693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2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2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4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81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8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77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1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038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1075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1045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4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725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0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9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5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10599">
      <w:bodyDiv w:val="1"/>
      <w:marLeft w:val="0"/>
      <w:marRight w:val="0"/>
      <w:marTop w:val="0"/>
      <w:marBottom w:val="0"/>
      <w:divBdr>
        <w:top w:val="single" w:sz="4" w:space="0" w:color="AEAEAE"/>
        <w:left w:val="single" w:sz="4" w:space="0" w:color="AEAEAE"/>
        <w:bottom w:val="single" w:sz="4" w:space="0" w:color="AEAEAE"/>
        <w:right w:val="single" w:sz="4" w:space="0" w:color="AEAEAE"/>
      </w:divBdr>
      <w:divsChild>
        <w:div w:id="1252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8698">
              <w:marLeft w:val="20"/>
              <w:marRight w:val="2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1859">
                          <w:marLeft w:val="100"/>
                          <w:marRight w:val="10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5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32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9784">
              <w:marLeft w:val="300"/>
              <w:marRight w:val="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79694">
                              <w:marLeft w:val="2208"/>
                              <w:marRight w:val="29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22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1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4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Kuehne%20+%20Nagel\Proposals%20and%20Projects\EU%20Projects\FInest\Second%20Round%20Work\Administrative%20Material\Project%20Templates\Examples\ACSI-Dx.y-Va.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ACSI-Dx.y-Va.b.dot</Template>
  <TotalTime>320</TotalTime>
  <Pages>10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SEVENTH FRAMEWORK PROGRAMME</vt:lpstr>
    </vt:vector>
  </TitlesOfParts>
  <Company>NTUA</Company>
  <LinksUpToDate>false</LinksUpToDate>
  <CharactersWithSpaces>6503</CharactersWithSpaces>
  <SharedDoc>false</SharedDoc>
  <HLinks>
    <vt:vector size="264" baseType="variant"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_Toc350851652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_Toc350851651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_Toc350851650</vt:lpwstr>
      </vt:variant>
      <vt:variant>
        <vt:i4>2031664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_Toc350851649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_Toc350851648</vt:lpwstr>
      </vt:variant>
      <vt:variant>
        <vt:i4>2031664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_Toc350851647</vt:lpwstr>
      </vt:variant>
      <vt:variant>
        <vt:i4>2031664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_Toc350851646</vt:lpwstr>
      </vt:variant>
      <vt:variant>
        <vt:i4>2031664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_Toc350851645</vt:lpwstr>
      </vt:variant>
      <vt:variant>
        <vt:i4>2031664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_Toc350851644</vt:lpwstr>
      </vt:variant>
      <vt:variant>
        <vt:i4>2031664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_Toc350851643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_Toc350851642</vt:lpwstr>
      </vt:variant>
      <vt:variant>
        <vt:i4>2031664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_Toc350851641</vt:lpwstr>
      </vt:variant>
      <vt:variant>
        <vt:i4>2031664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_Toc350851640</vt:lpwstr>
      </vt:variant>
      <vt:variant>
        <vt:i4>1572912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_Toc350851639</vt:lpwstr>
      </vt:variant>
      <vt:variant>
        <vt:i4>1376318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_Toc351044832</vt:lpwstr>
      </vt:variant>
      <vt:variant>
        <vt:i4>1376318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_Toc351044831</vt:lpwstr>
      </vt:variant>
      <vt:variant>
        <vt:i4>1376318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_Toc351044830</vt:lpwstr>
      </vt:variant>
      <vt:variant>
        <vt:i4>1310782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_Toc351044829</vt:lpwstr>
      </vt:variant>
      <vt:variant>
        <vt:i4>1310782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_Toc351044828</vt:lpwstr>
      </vt:variant>
      <vt:variant>
        <vt:i4>1310782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_Toc351044827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_Toc351044826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_Toc351044825</vt:lpwstr>
      </vt:variant>
      <vt:variant>
        <vt:i4>1310782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_Toc351044824</vt:lpwstr>
      </vt:variant>
      <vt:variant>
        <vt:i4>1310782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_Toc351044823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_Toc351044822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_Toc351044821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_Toc351044820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_Toc351044819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_Toc351044818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_Toc351044817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_Toc351044816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_Toc351044815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_Toc351044814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_Toc351044813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_Toc351044812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_Toc351044811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_Toc351044810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_Toc351044809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_Toc351044808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_Toc351044807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_Toc351044806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_Toc351044805</vt:lpwstr>
      </vt:variant>
      <vt:variant>
        <vt:i4>2687017</vt:i4>
      </vt:variant>
      <vt:variant>
        <vt:i4>3</vt:i4>
      </vt:variant>
      <vt:variant>
        <vt:i4>0</vt:i4>
      </vt:variant>
      <vt:variant>
        <vt:i4>5</vt:i4>
      </vt:variant>
      <vt:variant>
        <vt:lpwstr>http://forge.fi-ware.eu/plugins/mediawiki/wiki/fiware/index.php/FIWARE.ArchitectureDescription.Data.PubSub</vt:lpwstr>
      </vt:variant>
      <vt:variant>
        <vt:lpwstr/>
      </vt:variant>
      <vt:variant>
        <vt:i4>2621485</vt:i4>
      </vt:variant>
      <vt:variant>
        <vt:i4>0</vt:i4>
      </vt:variant>
      <vt:variant>
        <vt:i4>0</vt:i4>
      </vt:variant>
      <vt:variant>
        <vt:i4>5</vt:i4>
      </vt:variant>
      <vt:variant>
        <vt:lpwstr>http://forge.fi-ware.eu/plugins/mediawiki/wiki/fiware/index.php/FIWARE.ArchitectureDescription.Data.CEP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SEVENTH FRAMEWORK PROGRAMME</dc:title>
  <dc:creator>J. Rod Franklin</dc:creator>
  <cp:lastModifiedBy>Alexander Kofman</cp:lastModifiedBy>
  <cp:revision>71</cp:revision>
  <cp:lastPrinted>2012-09-13T10:12:00Z</cp:lastPrinted>
  <dcterms:created xsi:type="dcterms:W3CDTF">2014-09-15T14:57:00Z</dcterms:created>
  <dcterms:modified xsi:type="dcterms:W3CDTF">2014-09-17T11:23:00Z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